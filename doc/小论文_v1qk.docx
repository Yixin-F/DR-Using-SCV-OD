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t>SegDF: Segment Based Dynamic Filter in 3D Point Cloud</w:t>
      </w:r>
    </w:p>
    <w:p>
      <w:pPr>
        <w:spacing w:line="252" w:lineRule="auto"/>
        <w:jc w:val="center"/>
        <w:rPr>
          <w:rFonts w:ascii="Times New Roman" w:hAnsi="Times New Roman" w:cs="Times New Roman"/>
          <w:b/>
          <w:bCs/>
        </w:rPr>
      </w:pPr>
      <w:r>
        <w:rPr>
          <w:rFonts w:ascii="Times New Roman" w:hAnsi="Times New Roman" w:cs="Times New Roman"/>
          <w:b/>
          <w:bCs/>
        </w:rPr>
        <w:t>Abstract</w:t>
      </w:r>
    </w:p>
    <w:p>
      <w:pPr>
        <w:spacing w:line="252" w:lineRule="auto"/>
        <w:ind w:firstLine="420"/>
        <w:rPr>
          <w:rFonts w:ascii="Times New Roman" w:hAnsi="Times New Roman" w:cs="Times New Roman"/>
        </w:rPr>
      </w:pPr>
      <w:r>
        <w:rPr>
          <w:rFonts w:ascii="Times New Roman" w:hAnsi="Times New Roman" w:cs="Times New Roman"/>
        </w:rPr>
        <w:t>Dynamic objects in lidar data often leave unwanted traces in 3D point clouds, affecting the quality of maps and localization performance. We propose a novel static reconstruction method, called SegDF, for focusing on filtering the dynamic objects on the ground with high mobility in urban environment. Given pairs of registered scans, we build a curved-voxel map assisted by sensor intensity to cluster them into instances and obtain semantics through geometric verification. Meanwhile, we represent the occupancy state of the volume of space by curved-voxels to remove dynamic points in object level. Furthermore, our approach tightly couples the instance segmentation and dynamic detection to refine the imperfect clustering and improve the removal accuracy in the process of building a static instance map. We validate SegDF on the KITTI dataset using SemanticKITTI as ground truth and prove that it works well in real urban streets.</w:t>
      </w:r>
    </w:p>
    <w:p>
      <w:pPr>
        <w:spacing w:line="252" w:lineRule="auto"/>
        <w:jc w:val="center"/>
        <w:rPr>
          <w:rFonts w:ascii="Times New Roman" w:hAnsi="Times New Roman" w:cs="Times New Roman"/>
          <w:b/>
          <w:bCs/>
          <w:sz w:val="20"/>
          <w:szCs w:val="21"/>
        </w:rPr>
      </w:pPr>
      <w:r>
        <w:rPr>
          <w:rFonts w:ascii="Times New Roman" w:hAnsi="Times New Roman" w:eastAsia="宋体" w:cs="Times New Roman"/>
          <w:b/>
          <w:bCs/>
        </w:rPr>
        <w:t xml:space="preserve">Ⅰ. </w:t>
      </w:r>
      <w:r>
        <w:rPr>
          <w:rFonts w:ascii="Times New Roman" w:hAnsi="Times New Roman" w:cs="Times New Roman"/>
          <w:b/>
          <w:bCs/>
        </w:rPr>
        <w:t>I</w:t>
      </w:r>
      <w:r>
        <w:rPr>
          <w:rFonts w:ascii="Times New Roman" w:hAnsi="Times New Roman" w:cs="Times New Roman"/>
          <w:b/>
          <w:bCs/>
          <w:sz w:val="18"/>
          <w:szCs w:val="20"/>
        </w:rPr>
        <w:t>NTRODUCTION</w:t>
      </w:r>
    </w:p>
    <w:p>
      <w:pPr>
        <w:spacing w:line="252" w:lineRule="auto"/>
        <w:ind w:firstLine="420"/>
        <w:rPr>
          <w:rFonts w:ascii="Times New Roman" w:hAnsi="Times New Roman" w:cs="Times New Roman"/>
        </w:rPr>
      </w:pPr>
      <w:r>
        <w:rPr>
          <w:rFonts w:ascii="Times New Roman" w:hAnsi="Times New Roman" w:cs="Times New Roman"/>
        </w:rPr>
        <w:t>Recent advances in 3D light detection and ranging (LiDAR)</w:t>
      </w:r>
      <w:r>
        <w:rPr>
          <w:rFonts w:hint="eastAsia" w:ascii="Times New Roman" w:hAnsi="Times New Roman" w:cs="Times New Roman"/>
        </w:rPr>
        <w:t xml:space="preserve"> </w:t>
      </w:r>
      <w:r>
        <w:rPr>
          <w:rFonts w:ascii="Times New Roman" w:hAnsi="Times New Roman" w:cs="Times New Roman"/>
        </w:rPr>
        <w:t>mapping have been reported leveraging lidar odometry [1, 2, 3], place recognition [4, 5, 6], and simultaneous</w:t>
      </w:r>
      <w:r>
        <w:rPr>
          <w:rFonts w:hint="eastAsia" w:ascii="Times New Roman" w:hAnsi="Times New Roman" w:cs="Times New Roman"/>
        </w:rPr>
        <w:t xml:space="preserve"> </w:t>
      </w:r>
      <w:r>
        <w:rPr>
          <w:rFonts w:ascii="Times New Roman" w:hAnsi="Times New Roman" w:cs="Times New Roman"/>
        </w:rPr>
        <w:t>localization and mapping (SLAM) [7, 8, 9]. Most autonomous robotic systems always assume that all observations are available, but only relying on static objects while rejecting dynamic</w:t>
      </w:r>
      <w:r>
        <w:rPr>
          <w:rFonts w:hint="eastAsia" w:ascii="Times New Roman" w:hAnsi="Times New Roman" w:cs="Times New Roman"/>
        </w:rPr>
        <w:t xml:space="preserve"> </w:t>
      </w:r>
      <w:r>
        <w:rPr>
          <w:rFonts w:ascii="Times New Roman" w:hAnsi="Times New Roman" w:cs="Times New Roman"/>
        </w:rPr>
        <w:t>objects as outliers can avoid confusion and achieve robustness.</w:t>
      </w:r>
    </w:p>
    <w:p>
      <w:pPr>
        <w:spacing w:line="252" w:lineRule="auto"/>
        <w:ind w:firstLine="420"/>
        <w:rPr>
          <w:rFonts w:ascii="Times New Roman" w:hAnsi="Times New Roman" w:cs="Times New Roman" w:eastAsiaTheme="minorHAnsi"/>
        </w:rPr>
      </w:pPr>
      <w:r>
        <w:rPr>
          <w:rFonts w:hint="eastAsia" w:ascii="Times New Roman" w:hAnsi="Times New Roman" w:cs="Times New Roman" w:eastAsiaTheme="minorHAnsi"/>
        </w:rPr>
        <w:t>During</w:t>
      </w:r>
      <w:r>
        <w:rPr>
          <w:rFonts w:ascii="Times New Roman" w:hAnsi="Times New Roman" w:cs="Times New Roman" w:eastAsiaTheme="minorHAnsi"/>
        </w:rPr>
        <w:t xml:space="preserve"> a process of SLAM using lidar </w:t>
      </w:r>
      <w:r>
        <w:rPr>
          <w:rFonts w:hint="eastAsia" w:ascii="Times New Roman" w:hAnsi="Times New Roman" w:cs="Times New Roman" w:eastAsiaTheme="minorHAnsi"/>
        </w:rPr>
        <w:t>in</w:t>
      </w:r>
      <w:r>
        <w:rPr>
          <w:rFonts w:ascii="Times New Roman" w:hAnsi="Times New Roman" w:cs="Times New Roman" w:eastAsiaTheme="minorHAnsi"/>
        </w:rPr>
        <w:t xml:space="preserve"> </w:t>
      </w:r>
      <w:r>
        <w:rPr>
          <w:rFonts w:hint="eastAsia" w:ascii="Times New Roman" w:hAnsi="Times New Roman" w:cs="Times New Roman" w:eastAsiaTheme="minorHAnsi"/>
        </w:rPr>
        <w:t>urban</w:t>
      </w:r>
      <w:r>
        <w:rPr>
          <w:rFonts w:ascii="Times New Roman" w:hAnsi="Times New Roman" w:cs="Times New Roman" w:eastAsiaTheme="minorHAnsi"/>
        </w:rPr>
        <w:t xml:space="preserve"> sites containing various dynamic objects like vehicles, pedestrians and so forth[14], </w:t>
      </w:r>
      <w:r>
        <w:rPr>
          <w:rFonts w:hint="eastAsia" w:ascii="Times New Roman" w:hAnsi="Times New Roman" w:cs="Times New Roman" w:eastAsiaTheme="minorHAnsi"/>
        </w:rPr>
        <w:t>t</w:t>
      </w:r>
      <w:r>
        <w:rPr>
          <w:rFonts w:ascii="Times New Roman" w:hAnsi="Times New Roman" w:cs="Times New Roman" w:eastAsiaTheme="minorHAnsi"/>
        </w:rPr>
        <w:t xml:space="preserve">hus </w:t>
      </w:r>
      <w:r>
        <w:rPr>
          <w:rFonts w:hint="eastAsia" w:ascii="Times New Roman" w:hAnsi="Times New Roman" w:cs="Times New Roman" w:eastAsiaTheme="minorHAnsi"/>
        </w:rPr>
        <w:t>w</w:t>
      </w:r>
      <w:r>
        <w:rPr>
          <w:rFonts w:ascii="Times New Roman" w:hAnsi="Times New Roman" w:cs="Times New Roman" w:eastAsiaTheme="minorHAnsi"/>
        </w:rPr>
        <w:t>e encounter non-static points with low interpretability</w:t>
      </w:r>
      <w:r>
        <w:rPr>
          <w:rFonts w:ascii="Times New Roman" w:hAnsi="Times New Roman" w:cs="Times New Roman" w:eastAsiaTheme="minorHAnsi"/>
          <w:color w:val="FF0000"/>
        </w:rPr>
        <w:t xml:space="preserve"> </w:t>
      </w:r>
      <w:r>
        <w:rPr>
          <w:rFonts w:ascii="Times New Roman" w:hAnsi="Times New Roman" w:cs="Times New Roman" w:eastAsiaTheme="minorHAnsi"/>
        </w:rPr>
        <w:t xml:space="preserve">in a raw scan data. The changes of maps are equivalent to the diversity of point cloud between two registered scans, </w:t>
      </w:r>
      <w:commentRangeStart w:id="0"/>
      <w:r>
        <w:rPr>
          <w:rFonts w:ascii="Times New Roman" w:hAnsi="Times New Roman" w:cs="Times New Roman" w:eastAsiaTheme="minorHAnsi"/>
        </w:rPr>
        <w:t>and existing algorithms [10, 11, 12, 13] also utilize this idea to remove dynamic objects</w:t>
      </w:r>
      <w:commentRangeEnd w:id="0"/>
      <w:r>
        <w:commentReference w:id="0"/>
      </w:r>
      <w:r>
        <w:rPr>
          <w:rFonts w:ascii="Times New Roman" w:hAnsi="Times New Roman" w:cs="Times New Roman" w:eastAsiaTheme="minorHAnsi"/>
        </w:rPr>
        <w:t xml:space="preserve">. </w:t>
      </w:r>
      <w:commentRangeStart w:id="1"/>
      <w:r>
        <w:rPr>
          <w:rFonts w:ascii="Times New Roman" w:hAnsi="Times New Roman" w:cs="Times New Roman" w:eastAsiaTheme="minorHAnsi"/>
        </w:rPr>
        <w:t xml:space="preserve">Unfortunately, </w:t>
      </w:r>
      <w:commentRangeEnd w:id="1"/>
      <w:r>
        <w:commentReference w:id="1"/>
      </w:r>
      <w:r>
        <w:rPr>
          <w:rFonts w:ascii="Times New Roman" w:hAnsi="Times New Roman" w:cs="Times New Roman" w:eastAsiaTheme="minorHAnsi"/>
        </w:rPr>
        <w:t xml:space="preserve">the difference of maps are </w:t>
      </w:r>
      <w:commentRangeStart w:id="2"/>
      <w:r>
        <w:rPr>
          <w:rFonts w:ascii="Times New Roman" w:hAnsi="Times New Roman" w:cs="Times New Roman" w:eastAsiaTheme="minorHAnsi"/>
        </w:rPr>
        <w:t>divided</w:t>
      </w:r>
      <w:commentRangeEnd w:id="2"/>
      <w:r>
        <w:commentReference w:id="2"/>
      </w:r>
      <w:r>
        <w:rPr>
          <w:rFonts w:ascii="Times New Roman" w:hAnsi="Times New Roman" w:cs="Times New Roman" w:eastAsiaTheme="minorHAnsi"/>
        </w:rPr>
        <w:t xml:space="preserve"> into two categories: a) moving object and b) residual caused by restricted view </w:t>
      </w:r>
      <w:r>
        <w:rPr>
          <w:rFonts w:hint="eastAsia" w:ascii="Times New Roman" w:hAnsi="Times New Roman" w:cs="Times New Roman" w:eastAsiaTheme="minorHAnsi"/>
          <w:color w:val="FF0000"/>
        </w:rPr>
        <w:t>as</w:t>
      </w:r>
      <w:r>
        <w:rPr>
          <w:rFonts w:ascii="Times New Roman" w:hAnsi="Times New Roman" w:cs="Times New Roman" w:eastAsiaTheme="minorHAnsi"/>
          <w:color w:val="FF0000"/>
        </w:rPr>
        <w:t xml:space="preserve"> in Fig.1(</w:t>
      </w:r>
      <w:r>
        <w:rPr>
          <w:rFonts w:hint="eastAsia" w:ascii="Times New Roman" w:hAnsi="Times New Roman" w:cs="Times New Roman" w:eastAsiaTheme="minorHAnsi"/>
          <w:color w:val="FF0000"/>
        </w:rPr>
        <w:t>体现遮挡和动态残影</w:t>
      </w:r>
      <w:r>
        <w:rPr>
          <w:rFonts w:ascii="Times New Roman" w:hAnsi="Times New Roman" w:cs="Times New Roman" w:eastAsiaTheme="minorHAnsi"/>
          <w:color w:val="FF0000"/>
        </w:rPr>
        <w:t>)</w:t>
      </w:r>
      <w:r>
        <w:rPr>
          <w:rFonts w:ascii="Times New Roman" w:hAnsi="Times New Roman" w:cs="Times New Roman" w:eastAsiaTheme="minorHAnsi"/>
        </w:rPr>
        <w:t>, the former can be reflected as ghost</w:t>
      </w:r>
      <w:r>
        <w:rPr>
          <w:rFonts w:hint="eastAsia" w:ascii="Times New Roman" w:hAnsi="Times New Roman" w:cs="Times New Roman" w:eastAsiaTheme="minorHAnsi"/>
        </w:rPr>
        <w:t xml:space="preserve"> </w:t>
      </w:r>
      <w:r>
        <w:rPr>
          <w:rFonts w:ascii="Times New Roman" w:hAnsi="Times New Roman" w:cs="Times New Roman" w:eastAsiaTheme="minorHAnsi"/>
        </w:rPr>
        <w:t>trail effect [10, 13] by sequential accumulations of the scan data, but the latter</w:t>
      </w:r>
      <w:r>
        <w:t xml:space="preserve"> </w:t>
      </w:r>
      <w:commentRangeStart w:id="3"/>
      <w:r>
        <w:rPr>
          <w:rFonts w:ascii="Times New Roman" w:hAnsi="Times New Roman" w:cs="Times New Roman" w:eastAsiaTheme="minorHAnsi"/>
        </w:rPr>
        <w:t xml:space="preserve">might be misjudged </w:t>
      </w:r>
      <w:commentRangeEnd w:id="3"/>
      <w:r>
        <w:commentReference w:id="3"/>
      </w:r>
      <w:r>
        <w:rPr>
          <w:rFonts w:ascii="Times New Roman" w:hAnsi="Times New Roman" w:cs="Times New Roman" w:eastAsiaTheme="minorHAnsi"/>
        </w:rPr>
        <w:t xml:space="preserve">as false dynamic points </w:t>
      </w:r>
      <w:commentRangeStart w:id="4"/>
      <w:r>
        <w:rPr>
          <w:rFonts w:ascii="Times New Roman" w:hAnsi="Times New Roman" w:cs="Times New Roman" w:eastAsiaTheme="minorHAnsi"/>
        </w:rPr>
        <w:t>by</w:t>
      </w:r>
      <w:commentRangeEnd w:id="4"/>
      <w:r>
        <w:commentReference w:id="4"/>
      </w:r>
      <w:r>
        <w:rPr>
          <w:rFonts w:ascii="Times New Roman" w:hAnsi="Times New Roman" w:cs="Times New Roman" w:eastAsiaTheme="minorHAnsi"/>
        </w:rPr>
        <w:t xml:space="preserve"> the association</w:t>
      </w:r>
      <w:r>
        <w:rPr>
          <w:rFonts w:hint="eastAsia" w:ascii="Times New Roman" w:hAnsi="Times New Roman" w:cs="Times New Roman" w:eastAsiaTheme="minorHAnsi"/>
        </w:rPr>
        <w:t xml:space="preserve"> </w:t>
      </w:r>
      <w:r>
        <w:rPr>
          <w:rFonts w:ascii="Times New Roman" w:hAnsi="Times New Roman" w:cs="Times New Roman" w:eastAsiaTheme="minorHAnsi"/>
        </w:rPr>
        <w:t>errors in local maps. To tackle this problem, we propose a segment based dynamic filter, which processes a batch of measurements from one single-session SLAM and, unlike sequential</w:t>
      </w:r>
      <w:r>
        <w:rPr>
          <w:rFonts w:hint="eastAsia" w:ascii="Times New Roman" w:hAnsi="Times New Roman" w:cs="Times New Roman" w:eastAsiaTheme="minorHAnsi"/>
        </w:rPr>
        <w:t xml:space="preserve"> </w:t>
      </w:r>
      <w:r>
        <w:rPr>
          <w:rFonts w:ascii="Times New Roman" w:hAnsi="Times New Roman" w:cs="Times New Roman" w:eastAsiaTheme="minorHAnsi"/>
        </w:rPr>
        <w:t>Bayesian updates of [15], focuses on the post-processing role, because our main purpose is to construct a certain length of</w:t>
      </w:r>
      <w:r>
        <w:rPr>
          <w:rFonts w:hint="eastAsia" w:ascii="Times New Roman" w:hAnsi="Times New Roman" w:cs="Times New Roman" w:eastAsiaTheme="minorHAnsi"/>
        </w:rPr>
        <w:t xml:space="preserve"> </w:t>
      </w:r>
      <w:r>
        <w:rPr>
          <w:rFonts w:ascii="Times New Roman" w:hAnsi="Times New Roman" w:cs="Times New Roman" w:eastAsiaTheme="minorHAnsi"/>
        </w:rPr>
        <w:t>static object map without concerning the processing speed, and to ensure that actual dynamic objects are strongly</w:t>
      </w:r>
      <w:r>
        <w:rPr>
          <w:rFonts w:hint="eastAsia" w:ascii="Times New Roman" w:hAnsi="Times New Roman" w:cs="Times New Roman" w:eastAsiaTheme="minorHAnsi"/>
        </w:rPr>
        <w:t xml:space="preserve"> </w:t>
      </w:r>
      <w:r>
        <w:rPr>
          <w:rFonts w:ascii="Times New Roman" w:hAnsi="Times New Roman" w:cs="Times New Roman" w:eastAsiaTheme="minorHAnsi"/>
        </w:rPr>
        <w:t xml:space="preserve">erased even if some false negatives occur (i.e., points on actual static objects are wrongly erased). </w:t>
      </w:r>
    </w:p>
    <w:p>
      <w:pPr>
        <w:spacing w:line="252" w:lineRule="auto"/>
        <w:rPr>
          <w:rFonts w:ascii="Times New Roman" w:hAnsi="Times New Roman" w:cs="Times New Roman"/>
        </w:rPr>
      </w:pPr>
      <w:r>
        <w:rPr>
          <w:rFonts w:ascii="Times New Roman" w:hAnsi="Times New Roman" w:cs="Times New Roman"/>
        </w:rPr>
        <w:tab/>
      </w:r>
      <w:commentRangeStart w:id="5"/>
      <w:r>
        <w:rPr>
          <w:rFonts w:ascii="Times New Roman" w:hAnsi="Times New Roman" w:cs="Times New Roman"/>
        </w:rPr>
        <w:t xml:space="preserve">In this paper, our method divides the process into two stages: a) instance segmentation assisted by intensity and b) dynamic filtering in object level. </w:t>
      </w:r>
      <w:commentRangeEnd w:id="5"/>
      <w:r>
        <w:commentReference w:id="5"/>
      </w:r>
      <w:r>
        <w:rPr>
          <w:rFonts w:ascii="Times New Roman" w:hAnsi="Times New Roman" w:cs="Times New Roman"/>
        </w:rPr>
        <w:t xml:space="preserve">It is worth mentioning that all scan data used in the post-processing process are generated from [3], and we consider the process errors due to imperfect pose estimation is tolerable. </w:t>
      </w:r>
      <w:r>
        <w:commentReference w:id="6"/>
      </w:r>
      <w:r>
        <w:rPr>
          <w:rFonts w:ascii="Times New Roman" w:hAnsi="Times New Roman" w:cs="Times New Roman"/>
        </w:rPr>
        <w:t xml:space="preserve">Firstly, we fill the pre-processed original point cloud into the coordinate system built by curved-voxel and perform clustering segmentation, which is similar to [16], but the difference is that we </w:t>
      </w:r>
      <w:commentRangeStart w:id="7"/>
      <w:r>
        <w:rPr>
          <w:rFonts w:ascii="Times New Roman" w:hAnsi="Times New Roman" w:cs="Times New Roman"/>
        </w:rPr>
        <w:t>utilize sensor intensity calibrated</w:t>
      </w:r>
      <w:r>
        <w:t xml:space="preserve"> </w:t>
      </w:r>
      <w:r>
        <w:rPr>
          <w:rFonts w:ascii="Times New Roman" w:hAnsi="Times New Roman" w:cs="Times New Roman"/>
        </w:rPr>
        <w:t>additionally</w:t>
      </w:r>
      <w:commentRangeEnd w:id="7"/>
      <w:r>
        <w:commentReference w:id="7"/>
      </w:r>
      <w:r>
        <w:rPr>
          <w:rFonts w:ascii="Times New Roman" w:hAnsi="Times New Roman" w:cs="Times New Roman"/>
        </w:rPr>
        <w:t xml:space="preserve"> to refine the result </w:t>
      </w:r>
      <w:commentRangeStart w:id="8"/>
      <w:r>
        <w:rPr>
          <w:rFonts w:ascii="Times New Roman" w:hAnsi="Times New Roman" w:cs="Times New Roman"/>
        </w:rPr>
        <w:t>and</w:t>
      </w:r>
      <w:commentRangeEnd w:id="8"/>
      <w:r>
        <w:commentReference w:id="8"/>
      </w:r>
      <w:r>
        <w:rPr>
          <w:rFonts w:ascii="Times New Roman" w:hAnsi="Times New Roman" w:cs="Times New Roman"/>
        </w:rPr>
        <w:t xml:space="preserve"> classify instances through geometric verification. </w:t>
      </w:r>
      <w:commentRangeStart w:id="9"/>
      <w:r>
        <w:rPr>
          <w:rFonts w:ascii="Times New Roman" w:hAnsi="Times New Roman" w:cs="Times New Roman"/>
        </w:rPr>
        <w:t>The assistance of intensity makes up for the deficiency of clustering in [16],</w:t>
      </w:r>
      <w:commentRangeEnd w:id="9"/>
      <w:r>
        <w:commentReference w:id="9"/>
      </w:r>
      <w:r>
        <w:rPr>
          <w:rFonts w:ascii="Times New Roman" w:hAnsi="Times New Roman" w:cs="Times New Roman"/>
        </w:rPr>
        <w:t xml:space="preserve"> </w:t>
      </w:r>
      <w:commentRangeStart w:id="10"/>
      <w:r>
        <w:rPr>
          <w:rFonts w:ascii="Times New Roman" w:hAnsi="Times New Roman" w:cs="Times New Roman"/>
        </w:rPr>
        <w:t xml:space="preserve">and </w:t>
      </w:r>
      <w:commentRangeEnd w:id="10"/>
      <w:r>
        <w:commentReference w:id="10"/>
      </w:r>
      <w:commentRangeStart w:id="11"/>
      <w:r>
        <w:rPr>
          <w:rFonts w:ascii="Times New Roman" w:hAnsi="Times New Roman" w:cs="Times New Roman"/>
        </w:rPr>
        <w:t>cluster the distant divisive point clouds from the same object caused by the occlusion problem</w:t>
      </w:r>
      <w:commentRangeEnd w:id="11"/>
      <w:r>
        <w:commentReference w:id="11"/>
      </w:r>
      <w:r>
        <w:rPr>
          <w:rFonts w:ascii="Times New Roman" w:hAnsi="Times New Roman" w:cs="Times New Roman"/>
        </w:rPr>
        <w:t xml:space="preserve">. Secondly, according to the semantics, we selectively execute dynamic detection on the objects with high mobility (e.g., moving objects contacted to the ground and unknown instance after geometric distinguishing). Furthermore, the two mechanisms are coupled tightly in the process of object tracking to refine the imperfect clustering and improve the tracking and removal accuracy. Therefore, the multi-frame data is integrated to compensate for the insufficient observation of objects in different screening. </w:t>
      </w:r>
    </w:p>
    <w:p>
      <w:pPr>
        <w:spacing w:line="252"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Above all, we propose a novel </w:t>
      </w:r>
      <w:r>
        <w:rPr>
          <w:rFonts w:ascii="Times New Roman" w:hAnsi="Times New Roman" w:cs="Times New Roman" w:eastAsiaTheme="minorHAnsi"/>
          <w:color w:val="FF0000"/>
        </w:rPr>
        <w:t>post-processing</w:t>
      </w:r>
      <w:r>
        <w:rPr>
          <w:rFonts w:ascii="Times New Roman" w:hAnsi="Times New Roman" w:cs="Times New Roman"/>
          <w:color w:val="FF0000"/>
        </w:rPr>
        <w:t xml:space="preserve"> reconstruction method, a segment based dynamic filter in 3D point cloud, called SegDF. Our contributions are threefold:</w:t>
      </w:r>
    </w:p>
    <w:p>
      <w:pPr>
        <w:spacing w:line="252" w:lineRule="auto"/>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 xml:space="preserve">• </w:t>
      </w:r>
      <w:r>
        <w:rPr>
          <w:rFonts w:ascii="Times New Roman" w:hAnsi="Times New Roman" w:cs="Times New Roman"/>
          <w:color w:val="FF0000"/>
        </w:rPr>
        <w:t>An instance segmentation method based on curved-voxel clustering assisted by sensor intensity calibrated and geometric verification. (§III-B, §III-C)</w:t>
      </w:r>
    </w:p>
    <w:p>
      <w:pPr>
        <w:spacing w:line="252" w:lineRule="auto"/>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 xml:space="preserve">• </w:t>
      </w:r>
      <w:r>
        <w:rPr>
          <w:rFonts w:ascii="Times New Roman" w:hAnsi="Times New Roman" w:cs="Times New Roman"/>
          <w:color w:val="FF0000"/>
        </w:rPr>
        <w:t>A dynamic filter in object level based on curved-voxel occupancy searching and instance tracking. (§III-D)</w:t>
      </w:r>
    </w:p>
    <w:p>
      <w:pPr>
        <w:spacing w:line="252" w:lineRule="auto"/>
        <w:rPr>
          <w:rFonts w:ascii="Times New Roman" w:hAnsi="Times New Roman" w:cs="Times New Roman"/>
          <w:color w:val="FF0000"/>
        </w:rPr>
      </w:pPr>
      <w:r>
        <w:rPr>
          <w:rFonts w:hint="eastAsia" w:ascii="Times New Roman" w:hAnsi="Times New Roman" w:cs="Times New Roman"/>
          <w:color w:val="FF0000"/>
        </w:rPr>
        <w:tab/>
      </w:r>
      <w:r>
        <w:rPr>
          <w:rFonts w:hint="eastAsia" w:ascii="Times New Roman" w:hAnsi="Times New Roman" w:cs="Times New Roman"/>
          <w:color w:val="FF0000"/>
        </w:rPr>
        <w:t xml:space="preserve">• </w:t>
      </w:r>
      <w:r>
        <w:rPr>
          <w:rFonts w:ascii="Times New Roman" w:hAnsi="Times New Roman" w:cs="Times New Roman"/>
          <w:color w:val="FF0000"/>
        </w:rPr>
        <w:t>A novel initialization method for instance map and a tight coupling scheme for instance refine and dynamic removal. (§III-D)</w:t>
      </w:r>
    </w:p>
    <w:p>
      <w:pPr>
        <w:spacing w:line="252" w:lineRule="auto"/>
        <w:rPr>
          <w:rFonts w:ascii="Times New Roman" w:hAnsi="Times New Roman" w:cs="Times New Roman"/>
        </w:rPr>
      </w:pPr>
    </w:p>
    <w:p>
      <w:pPr>
        <w:spacing w:line="252" w:lineRule="auto"/>
        <w:rPr>
          <w:rFonts w:ascii="Times New Roman" w:hAnsi="Times New Roman" w:cs="Times New Roman"/>
          <w:color w:val="FF0000"/>
        </w:rPr>
      </w:pPr>
      <w:r>
        <w:rPr>
          <w:rFonts w:hint="eastAsia" w:ascii="Times New Roman" w:hAnsi="Times New Roman" w:cs="Times New Roman"/>
          <w:color w:val="FF0000"/>
        </w:rPr>
        <w:t>此处有关于s</w:t>
      </w:r>
      <w:r>
        <w:rPr>
          <w:rFonts w:ascii="Times New Roman" w:hAnsi="Times New Roman" w:cs="Times New Roman"/>
          <w:color w:val="FF0000"/>
        </w:rPr>
        <w:t xml:space="preserve">emantickitti </w:t>
      </w:r>
      <w:r>
        <w:rPr>
          <w:rFonts w:hint="eastAsia" w:ascii="Times New Roman" w:hAnsi="Times New Roman" w:cs="Times New Roman"/>
          <w:color w:val="FF0000"/>
        </w:rPr>
        <w:t>0</w:t>
      </w:r>
      <w:r>
        <w:rPr>
          <w:rFonts w:ascii="Times New Roman" w:hAnsi="Times New Roman" w:cs="Times New Roman"/>
          <w:color w:val="FF0000"/>
        </w:rPr>
        <w:t>5</w:t>
      </w:r>
      <w:r>
        <w:rPr>
          <w:rFonts w:hint="eastAsia" w:ascii="Times New Roman" w:hAnsi="Times New Roman" w:cs="Times New Roman"/>
          <w:color w:val="FF0000"/>
        </w:rPr>
        <w:t>的整体图片</w:t>
      </w:r>
    </w:p>
    <w:p>
      <w:pPr>
        <w:spacing w:line="252" w:lineRule="auto"/>
        <w:jc w:val="center"/>
        <w:rPr>
          <w:rFonts w:ascii="Times New Roman" w:hAnsi="Times New Roman" w:cs="Times New Roman"/>
          <w:b/>
          <w:bCs/>
        </w:rPr>
      </w:pPr>
      <w:r>
        <w:rPr>
          <w:rFonts w:ascii="Times New Roman" w:hAnsi="Times New Roman" w:eastAsia="宋体" w:cs="Times New Roman"/>
          <w:b/>
          <w:bCs/>
        </w:rPr>
        <w:t>Ⅱ. R</w:t>
      </w:r>
      <w:r>
        <w:rPr>
          <w:rFonts w:ascii="Times New Roman" w:hAnsi="Times New Roman" w:eastAsia="宋体" w:cs="Times New Roman"/>
          <w:b/>
          <w:bCs/>
          <w:sz w:val="18"/>
          <w:szCs w:val="20"/>
        </w:rPr>
        <w:t>ELATED</w:t>
      </w:r>
      <w:r>
        <w:rPr>
          <w:rFonts w:ascii="Times New Roman" w:hAnsi="Times New Roman" w:eastAsia="宋体" w:cs="Times New Roman"/>
          <w:b/>
          <w:bCs/>
        </w:rPr>
        <w:t xml:space="preserve"> W</w:t>
      </w:r>
      <w:r>
        <w:rPr>
          <w:rFonts w:ascii="Times New Roman" w:hAnsi="Times New Roman" w:eastAsia="宋体" w:cs="Times New Roman"/>
          <w:b/>
          <w:bCs/>
          <w:sz w:val="18"/>
          <w:szCs w:val="20"/>
        </w:rPr>
        <w:t>ORK</w:t>
      </w:r>
    </w:p>
    <w:p>
      <w:pPr>
        <w:spacing w:line="252" w:lineRule="auto"/>
        <w:rPr>
          <w:rFonts w:ascii="Times New Roman" w:hAnsi="Times New Roman" w:cs="Times New Roman"/>
          <w:i/>
          <w:iCs/>
        </w:rPr>
      </w:pPr>
      <w:r>
        <w:rPr>
          <w:rFonts w:hint="eastAsia" w:ascii="Times New Roman" w:hAnsi="Times New Roman" w:cs="Times New Roman"/>
          <w:i/>
          <w:iCs/>
        </w:rPr>
        <w:t>A</w:t>
      </w:r>
      <w:r>
        <w:rPr>
          <w:rFonts w:ascii="Times New Roman" w:hAnsi="Times New Roman" w:cs="Times New Roman"/>
          <w:i/>
          <w:iCs/>
        </w:rPr>
        <w:t>. Panoptic segmentation</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rPr>
        <w:t>As reported in [17], lidar panoptic segmentation is an ensemble of both the semantic segmentation for static stuff and the instance segmentation for countable objects. Though many researches [18, 19] directly dive into the deep learning</w:t>
      </w:r>
      <w:r>
        <w:rPr>
          <w:rFonts w:hint="eastAsia" w:ascii="Times New Roman" w:hAnsi="Times New Roman" w:cs="Times New Roman" w:eastAsiaTheme="minorHAnsi"/>
        </w:rPr>
        <w:t xml:space="preserve"> </w:t>
      </w:r>
      <w:r>
        <w:rPr>
          <w:rFonts w:ascii="Times New Roman" w:hAnsi="Times New Roman" w:cs="Times New Roman" w:eastAsiaTheme="minorHAnsi"/>
        </w:rPr>
        <w:t>solutions, despite the semantic classification part,</w:t>
      </w:r>
      <w:r>
        <w:rPr>
          <w:rFonts w:hint="eastAsia" w:ascii="Times New Roman" w:hAnsi="Times New Roman" w:cs="Times New Roman" w:eastAsiaTheme="minorHAnsi"/>
        </w:rPr>
        <w:t xml:space="preserve"> </w:t>
      </w:r>
      <w:r>
        <w:rPr>
          <w:rFonts w:ascii="Times New Roman" w:hAnsi="Times New Roman" w:cs="Times New Roman" w:eastAsiaTheme="minorHAnsi"/>
        </w:rPr>
        <w:t>point cloud clustering is a long-existing research topic that</w:t>
      </w:r>
      <w:r>
        <w:rPr>
          <w:rFonts w:hint="eastAsia" w:ascii="Times New Roman" w:hAnsi="Times New Roman" w:cs="Times New Roman" w:eastAsiaTheme="minorHAnsi"/>
        </w:rPr>
        <w:t xml:space="preserve"> </w:t>
      </w:r>
      <w:r>
        <w:rPr>
          <w:rFonts w:ascii="Times New Roman" w:hAnsi="Times New Roman" w:cs="Times New Roman" w:eastAsiaTheme="minorHAnsi"/>
        </w:rPr>
        <w:t xml:space="preserve">also has a chance to contribute as part of the panoptic task. </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b/>
          <w:bCs/>
        </w:rPr>
        <w:t>Clustering with Euclidean Distance</w:t>
      </w:r>
      <w:r>
        <w:rPr>
          <w:rFonts w:ascii="Times New Roman" w:hAnsi="Times New Roman" w:cs="Times New Roman" w:eastAsiaTheme="minorHAnsi"/>
        </w:rPr>
        <w:t>. Using the Euclidean</w:t>
      </w:r>
      <w:r>
        <w:rPr>
          <w:rFonts w:hint="eastAsia" w:ascii="Times New Roman" w:hAnsi="Times New Roman" w:cs="Times New Roman" w:eastAsiaTheme="minorHAnsi"/>
        </w:rPr>
        <w:t xml:space="preserve"> </w:t>
      </w:r>
      <w:r>
        <w:rPr>
          <w:rFonts w:ascii="Times New Roman" w:hAnsi="Times New Roman" w:cs="Times New Roman" w:eastAsiaTheme="minorHAnsi"/>
        </w:rPr>
        <w:t>distance to cluster points is a straightforward idea. A novel ground segmenting algorithm was proposed in [22], other non-ground</w:t>
      </w:r>
      <w:r>
        <w:rPr>
          <w:rFonts w:hint="eastAsia" w:ascii="Times New Roman" w:hAnsi="Times New Roman" w:cs="Times New Roman" w:eastAsiaTheme="minorHAnsi"/>
        </w:rPr>
        <w:t xml:space="preserve"> </w:t>
      </w:r>
      <w:r>
        <w:rPr>
          <w:rFonts w:ascii="Times New Roman" w:hAnsi="Times New Roman" w:cs="Times New Roman" w:eastAsiaTheme="minorHAnsi"/>
        </w:rPr>
        <w:t>points were clustered with voxelized Euclidean neighbors. In [23], researchers provided a probabilistic framework to</w:t>
      </w:r>
      <w:r>
        <w:rPr>
          <w:rFonts w:hint="eastAsia" w:ascii="Times New Roman" w:hAnsi="Times New Roman" w:cs="Times New Roman" w:eastAsiaTheme="minorHAnsi"/>
        </w:rPr>
        <w:t xml:space="preserve"> </w:t>
      </w:r>
      <w:r>
        <w:rPr>
          <w:rFonts w:ascii="Times New Roman" w:hAnsi="Times New Roman" w:cs="Times New Roman" w:eastAsiaTheme="minorHAnsi"/>
        </w:rPr>
        <w:t>incorporate not only the Euclidean spatial information but</w:t>
      </w:r>
      <w:r>
        <w:rPr>
          <w:rFonts w:hint="eastAsia" w:ascii="Times New Roman" w:hAnsi="Times New Roman" w:cs="Times New Roman" w:eastAsiaTheme="minorHAnsi"/>
        </w:rPr>
        <w:t xml:space="preserve"> </w:t>
      </w:r>
      <w:r>
        <w:rPr>
          <w:rFonts w:ascii="Times New Roman" w:hAnsi="Times New Roman" w:cs="Times New Roman" w:eastAsiaTheme="minorHAnsi"/>
        </w:rPr>
        <w:t>also the temporal information from consecutive frames. It firstly takes account of the shortcomings of European clustering and fuses the continuous frame information to improve the result, but it is still a point-to-point search, which makes it redundant.</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b/>
          <w:bCs/>
        </w:rPr>
        <w:t>Clustering with Supervoxels or Superpoints</w:t>
      </w:r>
      <w:r>
        <w:rPr>
          <w:rFonts w:ascii="Times New Roman" w:hAnsi="Times New Roman" w:cs="Times New Roman" w:eastAsiaTheme="minorHAnsi"/>
        </w:rPr>
        <w:t>. Inspired by the concept of superpixels from</w:t>
      </w:r>
      <w:r>
        <w:rPr>
          <w:rFonts w:hint="eastAsia" w:ascii="Times New Roman" w:hAnsi="Times New Roman" w:cs="Times New Roman" w:eastAsiaTheme="minorHAnsi"/>
        </w:rPr>
        <w:t xml:space="preserve"> </w:t>
      </w:r>
      <w:r>
        <w:rPr>
          <w:rFonts w:ascii="Times New Roman" w:hAnsi="Times New Roman" w:cs="Times New Roman" w:eastAsiaTheme="minorHAnsi"/>
        </w:rPr>
        <w:t>the traditional image processing [24], some researchers are</w:t>
      </w:r>
      <w:r>
        <w:rPr>
          <w:rFonts w:hint="eastAsia" w:ascii="Times New Roman" w:hAnsi="Times New Roman" w:cs="Times New Roman" w:eastAsiaTheme="minorHAnsi"/>
        </w:rPr>
        <w:t xml:space="preserve"> </w:t>
      </w:r>
      <w:r>
        <w:rPr>
          <w:rFonts w:ascii="Times New Roman" w:hAnsi="Times New Roman" w:cs="Times New Roman" w:eastAsiaTheme="minorHAnsi"/>
        </w:rPr>
        <w:t>interested in finding super voxels or super points [25, 26] in the Euclidean space. However, unlike superpixels using color or texture due to the sensor type, point cloud is hard to give these manual units more valuable information getting rid of Euclidean distance. In [16], the algorithm attains fine discriminations by considering three important aspects</w:t>
      </w:r>
      <w:r>
        <w:rPr>
          <w:rFonts w:hint="eastAsia" w:ascii="Times New Roman" w:hAnsi="Times New Roman" w:cs="Times New Roman" w:eastAsiaTheme="minorHAnsi"/>
        </w:rPr>
        <w:t xml:space="preserve"> </w:t>
      </w:r>
      <w:r>
        <w:rPr>
          <w:rFonts w:ascii="Times New Roman" w:hAnsi="Times New Roman" w:cs="Times New Roman" w:eastAsiaTheme="minorHAnsi"/>
        </w:rPr>
        <w:t>for clustering 3D LiDAR points: distance from the sensor,</w:t>
      </w:r>
      <w:r>
        <w:rPr>
          <w:rFonts w:hint="eastAsia" w:ascii="Times New Roman" w:hAnsi="Times New Roman" w:cs="Times New Roman" w:eastAsiaTheme="minorHAnsi"/>
        </w:rPr>
        <w:t xml:space="preserve"> </w:t>
      </w:r>
      <w:r>
        <w:rPr>
          <w:rFonts w:ascii="Times New Roman" w:hAnsi="Times New Roman" w:cs="Times New Roman" w:eastAsiaTheme="minorHAnsi"/>
        </w:rPr>
        <w:t>directional resolutions, and rarity of points to deal with sparse</w:t>
      </w:r>
      <w:r>
        <w:rPr>
          <w:rFonts w:hint="eastAsia" w:ascii="Times New Roman" w:hAnsi="Times New Roman" w:cs="Times New Roman" w:eastAsiaTheme="minorHAnsi"/>
        </w:rPr>
        <w:t xml:space="preserve"> </w:t>
      </w:r>
      <w:r>
        <w:rPr>
          <w:rFonts w:ascii="Times New Roman" w:hAnsi="Times New Roman" w:cs="Times New Roman" w:eastAsiaTheme="minorHAnsi"/>
        </w:rPr>
        <w:t>3D point clouds. This method is similar to ours, but it still relies solely on geometric information and depends heavily on parameter setting.</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b/>
          <w:bCs/>
        </w:rPr>
        <w:t>Clustering on Range Image</w:t>
      </w:r>
      <w:r>
        <w:rPr>
          <w:rFonts w:ascii="Times New Roman" w:hAnsi="Times New Roman" w:cs="Times New Roman" w:eastAsiaTheme="minorHAnsi"/>
        </w:rPr>
        <w:t>. To improve the rate of clustering, many researchers explored more clues aiming at finding better criteria to separate neighbor points belong to different clusters. Representatively, in [27, 28], the angle formed</w:t>
      </w:r>
      <w:r>
        <w:rPr>
          <w:rFonts w:hint="eastAsia" w:ascii="Times New Roman" w:hAnsi="Times New Roman" w:cs="Times New Roman" w:eastAsiaTheme="minorHAnsi"/>
        </w:rPr>
        <w:t xml:space="preserve"> </w:t>
      </w:r>
      <w:r>
        <w:rPr>
          <w:rFonts w:ascii="Times New Roman" w:hAnsi="Times New Roman" w:cs="Times New Roman" w:eastAsiaTheme="minorHAnsi"/>
        </w:rPr>
        <w:t>by two adjacent laser beams is considered to construct</w:t>
      </w:r>
      <w:r>
        <w:rPr>
          <w:rFonts w:hint="eastAsia" w:ascii="Times New Roman" w:hAnsi="Times New Roman" w:cs="Times New Roman" w:eastAsiaTheme="minorHAnsi"/>
        </w:rPr>
        <w:t xml:space="preserve"> </w:t>
      </w:r>
      <w:r>
        <w:rPr>
          <w:rFonts w:ascii="Times New Roman" w:hAnsi="Times New Roman" w:cs="Times New Roman" w:eastAsiaTheme="minorHAnsi"/>
        </w:rPr>
        <w:t>the discriminator. To make the algorithm fast enough for</w:t>
      </w:r>
      <w:r>
        <w:rPr>
          <w:rFonts w:hint="eastAsia" w:ascii="Times New Roman" w:hAnsi="Times New Roman" w:cs="Times New Roman" w:eastAsiaTheme="minorHAnsi"/>
        </w:rPr>
        <w:t xml:space="preserve"> </w:t>
      </w:r>
      <w:r>
        <w:rPr>
          <w:rFonts w:ascii="Times New Roman" w:hAnsi="Times New Roman" w:cs="Times New Roman" w:eastAsiaTheme="minorHAnsi"/>
        </w:rPr>
        <w:t>real-time applications, authors of [27] worked on the 2D</w:t>
      </w:r>
      <w:r>
        <w:rPr>
          <w:rFonts w:hint="eastAsia" w:ascii="Times New Roman" w:hAnsi="Times New Roman" w:cs="Times New Roman" w:eastAsiaTheme="minorHAnsi"/>
        </w:rPr>
        <w:t xml:space="preserve"> </w:t>
      </w:r>
      <w:r>
        <w:rPr>
          <w:rFonts w:ascii="Times New Roman" w:hAnsi="Times New Roman" w:cs="Times New Roman" w:eastAsiaTheme="minorHAnsi"/>
        </w:rPr>
        <w:t>range image representation of the LiDAR point cloud. However, it is still a depth-dominated clustering method, especially when affected by the angle of view or the scanning line is sparse, it cannot remove dynamic points completely.</w:t>
      </w:r>
    </w:p>
    <w:p>
      <w:pPr>
        <w:spacing w:line="252" w:lineRule="auto"/>
        <w:rPr>
          <w:rFonts w:ascii="Times New Roman" w:hAnsi="Times New Roman" w:cs="Times New Roman" w:eastAsiaTheme="minorHAnsi"/>
          <w:i/>
          <w:iCs/>
        </w:rPr>
      </w:pPr>
      <w:r>
        <w:rPr>
          <w:rFonts w:hint="eastAsia" w:ascii="Times New Roman" w:hAnsi="Times New Roman" w:cs="Times New Roman" w:eastAsiaTheme="minorHAnsi"/>
          <w:i/>
          <w:iCs/>
        </w:rPr>
        <w:t>B</w:t>
      </w:r>
      <w:r>
        <w:rPr>
          <w:rFonts w:ascii="Times New Roman" w:hAnsi="Times New Roman" w:cs="Times New Roman" w:eastAsiaTheme="minorHAnsi"/>
          <w:i/>
          <w:iCs/>
        </w:rPr>
        <w:t>. Dynamic object removal</w:t>
      </w:r>
    </w:p>
    <w:p>
      <w:pPr>
        <w:spacing w:line="252" w:lineRule="auto"/>
        <w:ind w:firstLine="420"/>
        <w:rPr>
          <w:rFonts w:ascii="Times New Roman" w:hAnsi="Times New Roman" w:cs="Times New Roman" w:eastAsiaTheme="minorHAnsi"/>
        </w:rPr>
      </w:pPr>
      <w:r>
        <w:rPr>
          <w:rFonts w:hint="eastAsia" w:ascii="Times New Roman" w:hAnsi="Times New Roman" w:cs="Times New Roman" w:eastAsiaTheme="minorHAnsi"/>
        </w:rPr>
        <w:t>St</w:t>
      </w:r>
      <w:r>
        <w:rPr>
          <w:rFonts w:ascii="Times New Roman" w:hAnsi="Times New Roman" w:cs="Times New Roman" w:eastAsiaTheme="minorHAnsi"/>
        </w:rPr>
        <w:t>atic map construction is closely related to dynamic removal. Between online and offline approaches, we exclude online in this paper because</w:t>
      </w:r>
      <w:r>
        <w:rPr>
          <w:rFonts w:hint="eastAsia" w:ascii="Times New Roman" w:hAnsi="Times New Roman" w:cs="Times New Roman" w:eastAsiaTheme="minorHAnsi"/>
        </w:rPr>
        <w:t xml:space="preserve"> </w:t>
      </w:r>
      <w:r>
        <w:rPr>
          <w:rFonts w:ascii="Times New Roman" w:hAnsi="Times New Roman" w:cs="Times New Roman" w:eastAsiaTheme="minorHAnsi"/>
        </w:rPr>
        <w:t>we are mainly interested in producing a high-quality static</w:t>
      </w:r>
      <w:r>
        <w:rPr>
          <w:rFonts w:hint="eastAsia" w:ascii="Times New Roman" w:hAnsi="Times New Roman" w:cs="Times New Roman" w:eastAsiaTheme="minorHAnsi"/>
        </w:rPr>
        <w:t xml:space="preserve"> </w:t>
      </w:r>
      <w:r>
        <w:rPr>
          <w:rFonts w:ascii="Times New Roman" w:hAnsi="Times New Roman" w:cs="Times New Roman" w:eastAsiaTheme="minorHAnsi"/>
        </w:rPr>
        <w:t>map without concerning the processing speed.</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b/>
          <w:bCs/>
        </w:rPr>
        <w:t>Conventional approaches</w:t>
      </w:r>
      <w:r>
        <w:rPr>
          <w:rFonts w:ascii="Times New Roman" w:hAnsi="Times New Roman" w:cs="Times New Roman" w:eastAsiaTheme="minorHAnsi"/>
        </w:rPr>
        <w:t>. The remote-sensing community has widely investigated dynamic point removal as</w:t>
      </w:r>
      <w:r>
        <w:rPr>
          <w:rFonts w:hint="eastAsia" w:ascii="Times New Roman" w:hAnsi="Times New Roman" w:cs="Times New Roman" w:eastAsiaTheme="minorHAnsi"/>
        </w:rPr>
        <w:t xml:space="preserve"> </w:t>
      </w:r>
      <w:r>
        <w:rPr>
          <w:rFonts w:ascii="Times New Roman" w:hAnsi="Times New Roman" w:cs="Times New Roman" w:eastAsiaTheme="minorHAnsi"/>
        </w:rPr>
        <w:t>building up a pure environment’s structures is important</w:t>
      </w:r>
      <w:r>
        <w:rPr>
          <w:rFonts w:hint="eastAsia" w:ascii="Times New Roman" w:hAnsi="Times New Roman" w:cs="Times New Roman" w:eastAsiaTheme="minorHAnsi"/>
        </w:rPr>
        <w:t xml:space="preserve"> </w:t>
      </w:r>
      <w:r>
        <w:rPr>
          <w:rFonts w:ascii="Times New Roman" w:hAnsi="Times New Roman" w:cs="Times New Roman" w:eastAsiaTheme="minorHAnsi"/>
        </w:rPr>
        <w:t>to the construction or understanding of the environment. In</w:t>
      </w:r>
      <w:r>
        <w:rPr>
          <w:rFonts w:hint="eastAsia" w:ascii="Times New Roman" w:hAnsi="Times New Roman" w:cs="Times New Roman" w:eastAsiaTheme="minorHAnsi"/>
        </w:rPr>
        <w:t xml:space="preserve"> </w:t>
      </w:r>
      <w:r>
        <w:rPr>
          <w:rFonts w:ascii="Times New Roman" w:hAnsi="Times New Roman" w:cs="Times New Roman" w:eastAsiaTheme="minorHAnsi"/>
        </w:rPr>
        <w:t>general, however, it requires high-cost, dense terrestrial laser</w:t>
      </w:r>
      <w:r>
        <w:rPr>
          <w:rFonts w:hint="eastAsia" w:ascii="Times New Roman" w:hAnsi="Times New Roman" w:cs="Times New Roman" w:eastAsiaTheme="minorHAnsi"/>
        </w:rPr>
        <w:t xml:space="preserve"> </w:t>
      </w:r>
      <w:r>
        <w:rPr>
          <w:rFonts w:ascii="Times New Roman" w:hAnsi="Times New Roman" w:cs="Times New Roman" w:eastAsiaTheme="minorHAnsi"/>
        </w:rPr>
        <w:t>scanning (TLS) point cloud data with accurately aligned poses</w:t>
      </w:r>
      <w:r>
        <w:rPr>
          <w:rFonts w:hint="eastAsia" w:ascii="Times New Roman" w:hAnsi="Times New Roman" w:cs="Times New Roman" w:eastAsiaTheme="minorHAnsi"/>
        </w:rPr>
        <w:t xml:space="preserve"> </w:t>
      </w:r>
      <w:r>
        <w:rPr>
          <w:rFonts w:ascii="Times New Roman" w:hAnsi="Times New Roman" w:cs="Times New Roman" w:eastAsiaTheme="minorHAnsi"/>
        </w:rPr>
        <w:t>to apply in time-consuming voxel ray casting-based methods</w:t>
      </w:r>
      <w:r>
        <w:rPr>
          <w:rFonts w:hint="eastAsia" w:ascii="Times New Roman" w:hAnsi="Times New Roman" w:cs="Times New Roman" w:eastAsiaTheme="minorHAnsi"/>
        </w:rPr>
        <w:t xml:space="preserve"> </w:t>
      </w:r>
      <w:r>
        <w:rPr>
          <w:rFonts w:ascii="Times New Roman" w:hAnsi="Times New Roman" w:cs="Times New Roman" w:eastAsiaTheme="minorHAnsi"/>
        </w:rPr>
        <w:t>[11, 29, 30].</w:t>
      </w:r>
    </w:p>
    <w:p>
      <w:pPr>
        <w:spacing w:line="252" w:lineRule="auto"/>
        <w:ind w:firstLine="420"/>
        <w:rPr>
          <w:rFonts w:ascii="Times New Roman" w:hAnsi="Times New Roman" w:cs="Times New Roman" w:eastAsiaTheme="minorHAnsi"/>
        </w:rPr>
      </w:pPr>
      <w:r>
        <w:rPr>
          <w:rFonts w:ascii="Times New Roman" w:hAnsi="Times New Roman" w:cs="Times New Roman" w:eastAsiaTheme="minorHAnsi"/>
          <w:b/>
          <w:bCs/>
        </w:rPr>
        <w:t>Visibility-based approaches</w:t>
      </w:r>
      <w:r>
        <w:rPr>
          <w:rFonts w:ascii="Times New Roman" w:hAnsi="Times New Roman" w:cs="Times New Roman" w:eastAsiaTheme="minorHAnsi"/>
        </w:rPr>
        <w:t>. To alleviate the computational burden, visibility-based methods have been proposed</w:t>
      </w:r>
      <w:r>
        <w:rPr>
          <w:rFonts w:hint="eastAsia" w:ascii="Times New Roman" w:hAnsi="Times New Roman" w:cs="Times New Roman" w:eastAsiaTheme="minorHAnsi"/>
        </w:rPr>
        <w:t xml:space="preserve"> </w:t>
      </w:r>
      <w:r>
        <w:rPr>
          <w:rFonts w:ascii="Times New Roman" w:hAnsi="Times New Roman" w:cs="Times New Roman" w:eastAsiaTheme="minorHAnsi"/>
        </w:rPr>
        <w:t>[31, 32, 33]. This type of method associates a query point</w:t>
      </w:r>
      <w:r>
        <w:rPr>
          <w:rFonts w:hint="eastAsia" w:ascii="Times New Roman" w:hAnsi="Times New Roman" w:cs="Times New Roman" w:eastAsiaTheme="minorHAnsi"/>
        </w:rPr>
        <w:t xml:space="preserve"> </w:t>
      </w:r>
      <w:r>
        <w:rPr>
          <w:rFonts w:ascii="Times New Roman" w:hAnsi="Times New Roman" w:cs="Times New Roman" w:eastAsiaTheme="minorHAnsi"/>
        </w:rPr>
        <w:t>(or a cluster) and a map point within an almost same narrow</w:t>
      </w:r>
      <w:r>
        <w:rPr>
          <w:rFonts w:hint="eastAsia" w:ascii="Times New Roman" w:hAnsi="Times New Roman" w:cs="Times New Roman" w:eastAsiaTheme="minorHAnsi"/>
        </w:rPr>
        <w:t xml:space="preserve"> </w:t>
      </w:r>
      <w:r>
        <w:rPr>
          <w:rFonts w:ascii="Times New Roman" w:hAnsi="Times New Roman" w:cs="Times New Roman" w:eastAsiaTheme="minorHAnsi"/>
        </w:rPr>
        <w:t>field of view (FOV) (e.g., cone-shaped [15]), then checks</w:t>
      </w:r>
      <w:r>
        <w:rPr>
          <w:rFonts w:hint="eastAsia" w:ascii="Times New Roman" w:hAnsi="Times New Roman" w:cs="Times New Roman" w:eastAsiaTheme="minorHAnsi"/>
        </w:rPr>
        <w:t xml:space="preserve"> </w:t>
      </w:r>
      <w:r>
        <w:rPr>
          <w:rFonts w:ascii="Times New Roman" w:hAnsi="Times New Roman" w:cs="Times New Roman" w:eastAsiaTheme="minorHAnsi"/>
        </w:rPr>
        <w:t>which is located further away and concludes the occluded</w:t>
      </w:r>
      <w:r>
        <w:rPr>
          <w:rFonts w:hint="eastAsia" w:ascii="Times New Roman" w:hAnsi="Times New Roman" w:cs="Times New Roman" w:eastAsiaTheme="minorHAnsi"/>
        </w:rPr>
        <w:t xml:space="preserve"> </w:t>
      </w:r>
      <w:r>
        <w:rPr>
          <w:rFonts w:ascii="Times New Roman" w:hAnsi="Times New Roman" w:cs="Times New Roman" w:eastAsiaTheme="minorHAnsi"/>
        </w:rPr>
        <w:t>points at further sites should be static.</w:t>
      </w:r>
    </w:p>
    <w:p>
      <w:pPr>
        <w:spacing w:line="252"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Point cloud segmentation-based approaches</w:t>
      </w:r>
      <w:r>
        <w:rPr>
          <w:rFonts w:ascii="Times New Roman" w:hAnsi="Times New Roman" w:cs="Times New Roman"/>
        </w:rPr>
        <w:t>. With</w:t>
      </w:r>
      <w:r>
        <w:rPr>
          <w:rFonts w:hint="eastAsia" w:ascii="Times New Roman" w:hAnsi="Times New Roman" w:cs="Times New Roman"/>
        </w:rPr>
        <w:t xml:space="preserve"> </w:t>
      </w:r>
      <w:r>
        <w:rPr>
          <w:rFonts w:ascii="Times New Roman" w:hAnsi="Times New Roman" w:cs="Times New Roman"/>
        </w:rPr>
        <w:t>correct segment points with dynamic labels, constructing a</w:t>
      </w:r>
      <w:r>
        <w:rPr>
          <w:rFonts w:hint="eastAsia" w:ascii="Times New Roman" w:hAnsi="Times New Roman" w:cs="Times New Roman"/>
        </w:rPr>
        <w:t xml:space="preserve"> </w:t>
      </w:r>
      <w:r>
        <w:rPr>
          <w:rFonts w:ascii="Times New Roman" w:hAnsi="Times New Roman" w:cs="Times New Roman"/>
        </w:rPr>
        <w:t>map is straightforward by excluding them [34, 35]. However,</w:t>
      </w:r>
      <w:r>
        <w:rPr>
          <w:rFonts w:hint="eastAsia" w:ascii="Times New Roman" w:hAnsi="Times New Roman" w:cs="Times New Roman"/>
        </w:rPr>
        <w:t xml:space="preserve"> </w:t>
      </w:r>
      <w:r>
        <w:rPr>
          <w:rFonts w:ascii="Times New Roman" w:hAnsi="Times New Roman" w:cs="Times New Roman"/>
        </w:rPr>
        <w:t>segmentation-based approaches currently rely heavily on</w:t>
      </w:r>
      <w:r>
        <w:rPr>
          <w:rFonts w:hint="eastAsia" w:ascii="Times New Roman" w:hAnsi="Times New Roman" w:cs="Times New Roman"/>
        </w:rPr>
        <w:t xml:space="preserve"> </w:t>
      </w:r>
      <w:r>
        <w:rPr>
          <w:rFonts w:ascii="Times New Roman" w:hAnsi="Times New Roman" w:cs="Times New Roman"/>
        </w:rPr>
        <w:t>the supervised labels and are vulnerable to human error or</w:t>
      </w:r>
      <w:r>
        <w:rPr>
          <w:rFonts w:hint="eastAsia" w:ascii="Times New Roman" w:hAnsi="Times New Roman" w:cs="Times New Roman"/>
        </w:rPr>
        <w:t xml:space="preserve"> </w:t>
      </w:r>
      <w:r>
        <w:rPr>
          <w:rFonts w:ascii="Times New Roman" w:hAnsi="Times New Roman" w:cs="Times New Roman"/>
        </w:rPr>
        <w:t xml:space="preserve">unknown classes [36]. </w:t>
      </w:r>
    </w:p>
    <w:p>
      <w:pPr>
        <w:spacing w:line="252" w:lineRule="auto"/>
        <w:rPr>
          <w:rFonts w:ascii="Times New Roman" w:hAnsi="Times New Roman" w:cs="Times New Roman"/>
        </w:rPr>
      </w:pPr>
      <w:r>
        <w:rPr>
          <w:rFonts w:ascii="Times New Roman" w:hAnsi="Times New Roman" w:cs="Times New Roman"/>
        </w:rPr>
        <w:tab/>
      </w:r>
    </w:p>
    <w:p>
      <w:pPr>
        <w:spacing w:line="252" w:lineRule="auto"/>
        <w:jc w:val="center"/>
        <w:rPr>
          <w:rFonts w:ascii="Times New Roman" w:hAnsi="Times New Roman" w:cs="Times New Roman"/>
          <w:b/>
          <w:bCs/>
        </w:rPr>
      </w:pPr>
      <w:r>
        <w:rPr>
          <w:rFonts w:ascii="Times New Roman" w:hAnsi="Times New Roman" w:cs="Times New Roman"/>
          <w:b/>
          <w:bCs/>
        </w:rPr>
        <w:t>Ⅲ. M</w:t>
      </w:r>
      <w:r>
        <w:rPr>
          <w:rFonts w:ascii="Times New Roman" w:hAnsi="Times New Roman" w:cs="Times New Roman"/>
          <w:b/>
          <w:bCs/>
          <w:sz w:val="20"/>
          <w:szCs w:val="21"/>
        </w:rPr>
        <w:t>ETHODOLOGY</w:t>
      </w:r>
    </w:p>
    <w:p>
      <w:pPr>
        <w:spacing w:line="252" w:lineRule="auto"/>
        <w:ind w:firstLine="420"/>
        <w:rPr>
          <w:rFonts w:ascii="Times New Roman" w:hAnsi="Times New Roman" w:cs="Times New Roman"/>
        </w:rPr>
      </w:pPr>
      <w:r>
        <w:rPr>
          <w:rFonts w:ascii="Times New Roman" w:hAnsi="Times New Roman" w:cs="Times New Roman"/>
        </w:rPr>
        <w:t>The proposed is a post-processing method to reconstruct a static instance map. Assuming the process errors due to imperfect pose estimation is tolerable, we examine batch</w:t>
      </w:r>
      <w:r>
        <w:rPr>
          <w:rFonts w:hint="eastAsia" w:ascii="Times New Roman" w:hAnsi="Times New Roman" w:cs="Times New Roman"/>
        </w:rPr>
        <w:t xml:space="preserve"> </w:t>
      </w:r>
      <w:r>
        <w:rPr>
          <w:rFonts w:ascii="Times New Roman" w:hAnsi="Times New Roman" w:cs="Times New Roman"/>
        </w:rPr>
        <w:t>data of a certain length as in [14] and the lidar odometry [3] to enhance the quality of</w:t>
      </w:r>
      <w:r>
        <w:rPr>
          <w:rFonts w:hint="eastAsia" w:ascii="Times New Roman" w:hAnsi="Times New Roman" w:cs="Times New Roman"/>
        </w:rPr>
        <w:t xml:space="preserve"> </w:t>
      </w:r>
      <w:r>
        <w:rPr>
          <w:rFonts w:ascii="Times New Roman" w:hAnsi="Times New Roman" w:cs="Times New Roman"/>
        </w:rPr>
        <w:t>the static map.</w:t>
      </w:r>
    </w:p>
    <w:p>
      <w:pPr>
        <w:spacing w:line="252" w:lineRule="auto"/>
        <w:ind w:firstLine="420"/>
        <w:rPr>
          <w:rFonts w:hint="eastAsia" w:ascii="Times New Roman" w:hAnsi="Times New Roman" w:cs="Times New Roman"/>
          <w:color w:val="FF0000"/>
        </w:rPr>
      </w:pPr>
      <w:r>
        <w:rPr>
          <w:rFonts w:hint="eastAsia" w:ascii="Times New Roman" w:hAnsi="Times New Roman" w:cs="Times New Roman"/>
          <w:color w:val="FF0000"/>
        </w:rPr>
        <w:t>框架图</w:t>
      </w:r>
    </w:p>
    <w:p>
      <w:pPr>
        <w:spacing w:line="252" w:lineRule="auto"/>
        <w:ind w:firstLine="420"/>
        <w:rPr>
          <w:rFonts w:ascii="Times New Roman" w:hAnsi="Times New Roman" w:cs="Times New Roman"/>
        </w:rPr>
      </w:pPr>
      <w:r>
        <w:drawing>
          <wp:inline distT="0" distB="0" distL="0" distR="0">
            <wp:extent cx="5274310" cy="1408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408430"/>
                    </a:xfrm>
                    <a:prstGeom prst="rect">
                      <a:avLst/>
                    </a:prstGeom>
                  </pic:spPr>
                </pic:pic>
              </a:graphicData>
            </a:graphic>
          </wp:inline>
        </w:drawing>
      </w:r>
    </w:p>
    <w:p>
      <w:pPr>
        <w:spacing w:line="252" w:lineRule="auto"/>
        <w:rPr>
          <w:rFonts w:ascii="Times New Roman" w:hAnsi="Times New Roman" w:cs="Times New Roman"/>
          <w:i/>
          <w:iCs/>
        </w:rPr>
      </w:pPr>
      <w:r>
        <w:rPr>
          <w:rFonts w:hint="eastAsia" w:ascii="Times New Roman" w:hAnsi="Times New Roman" w:cs="Times New Roman"/>
          <w:i/>
          <w:iCs/>
        </w:rPr>
        <w:t>A</w:t>
      </w:r>
      <w:r>
        <w:rPr>
          <w:rFonts w:ascii="Times New Roman" w:hAnsi="Times New Roman" w:cs="Times New Roman"/>
          <w:i/>
          <w:iCs/>
        </w:rPr>
        <w:t>. Problem definition</w:t>
      </w:r>
    </w:p>
    <w:p>
      <w:pPr>
        <w:spacing w:line="252" w:lineRule="auto"/>
        <w:ind w:firstLine="420"/>
        <w:rPr>
          <w:rFonts w:ascii="Times New Roman" w:hAnsi="Times New Roman" w:cs="Times New Roman"/>
        </w:rPr>
      </w:pPr>
      <w:r>
        <w:rPr>
          <w:rFonts w:ascii="Times New Roman" w:hAnsi="Times New Roman" w:cs="Times New Roman"/>
          <w:b/>
          <w:bCs/>
        </w:rPr>
        <w:t>Setup and notations</w:t>
      </w:r>
      <w:r>
        <w:rPr>
          <w:rFonts w:ascii="Times New Roman" w:hAnsi="Times New Roman" w:cs="Times New Roman"/>
        </w:rPr>
        <w:t>. Given a point cloud map constructed</w:t>
      </w:r>
      <w:r>
        <w:rPr>
          <w:rFonts w:hint="eastAsia" w:ascii="Times New Roman" w:hAnsi="Times New Roman" w:cs="Times New Roman"/>
        </w:rPr>
        <w:t xml:space="preserve"> </w:t>
      </w:r>
      <w:r>
        <w:rPr>
          <w:rFonts w:ascii="Times New Roman" w:hAnsi="Times New Roman" w:cs="Times New Roman"/>
        </w:rPr>
        <w:t>using a set of raw lidar scans, we aim to remove dynamic</w:t>
      </w:r>
      <w:r>
        <w:rPr>
          <w:rFonts w:hint="eastAsia" w:ascii="Times New Roman" w:hAnsi="Times New Roman" w:cs="Times New Roman"/>
        </w:rPr>
        <w:t xml:space="preserve"> </w:t>
      </w:r>
      <w:r>
        <w:rPr>
          <w:rFonts w:ascii="Times New Roman" w:hAnsi="Times New Roman" w:cs="Times New Roman"/>
        </w:rPr>
        <w:t>objects within the map. In doing so, we mainly consider</w:t>
      </w:r>
      <w:r>
        <w:rPr>
          <w:rFonts w:hint="eastAsia" w:ascii="Times New Roman" w:hAnsi="Times New Roman" w:cs="Times New Roman"/>
        </w:rPr>
        <w:t xml:space="preserve"> </w:t>
      </w:r>
      <w:r>
        <w:rPr>
          <w:rFonts w:ascii="Times New Roman" w:hAnsi="Times New Roman" w:cs="Times New Roman"/>
        </w:rPr>
        <w:t>two different coordinates, global unified map coordinate M</w:t>
      </w:r>
      <w:r>
        <w:rPr>
          <w:rFonts w:hint="eastAsia" w:ascii="Times New Roman" w:hAnsi="Times New Roman" w:cs="Times New Roman"/>
        </w:rPr>
        <w:t xml:space="preserve"> </w:t>
      </w:r>
      <w:r>
        <w:rPr>
          <w:rFonts w:ascii="Times New Roman" w:hAnsi="Times New Roman" w:cs="Times New Roman"/>
        </w:rPr>
        <w:t xml:space="preserve">and a local sensor query’s coordinate </w:t>
      </w:r>
      <m:oMath>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oMath>
      <w:r>
        <w:rPr>
          <w:rFonts w:hint="eastAsia" w:ascii="Times New Roman" w:hAnsi="Times New Roman" w:cs="Times New Roman"/>
        </w:rPr>
        <w:t xml:space="preserve"> (</w:t>
      </w:r>
      <w:r>
        <w:rPr>
          <w:rFonts w:ascii="Times New Roman" w:hAnsi="Times New Roman" w:cs="Times New Roman"/>
        </w:rPr>
        <w:t xml:space="preserve">k is the index of a frame). We assume the associated SE(3) pose </w:t>
      </w:r>
      <m:oMath>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oMath>
      <w:r>
        <w:rPr>
          <w:rFonts w:ascii="Times New Roman" w:hAnsi="Times New Roman" w:cs="Times New Roman"/>
        </w:rPr>
        <w:t xml:space="preserve"> (i.e., </w:t>
      </w:r>
      <w:r>
        <w:rPr>
          <w:rFonts w:hint="eastAsia" w:ascii="Times New Roman" w:hAnsi="Times New Roman" w:cs="Times New Roman"/>
        </w:rPr>
        <w:t>t</w:t>
      </w:r>
      <w:r>
        <w:rPr>
          <w:rFonts w:ascii="Times New Roman" w:hAnsi="Times New Roman" w:cs="Times New Roman"/>
        </w:rPr>
        <w:t xml:space="preserve">he transformation from </w:t>
      </w:r>
      <m:oMath>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oMath>
      <w:r>
        <w:rPr>
          <w:rFonts w:hint="eastAsia" w:ascii="Times New Roman" w:hAnsi="Times New Roman" w:cs="Times New Roman"/>
        </w:rPr>
        <w:t xml:space="preserve"> </w:t>
      </w:r>
      <w:r>
        <w:rPr>
          <w:rFonts w:ascii="Times New Roman" w:hAnsi="Times New Roman" w:cs="Times New Roman"/>
        </w:rPr>
        <w:t xml:space="preserve">to M) and a scan data </w:t>
      </w:r>
      <m:oMath>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hint="eastAsia" w:ascii="Times New Roman" w:hAnsi="Times New Roman" w:cs="Times New Roman"/>
        </w:rPr>
        <w:t xml:space="preserve"> </w:t>
      </w:r>
      <w:r>
        <w:rPr>
          <w:rFonts w:ascii="Times New Roman" w:hAnsi="Times New Roman" w:cs="Times New Roman"/>
        </w:rPr>
        <w:t xml:space="preserve">in the local coordinate is known by [3]. We define two states in </w:t>
      </w:r>
      <w:r>
        <w:rPr>
          <w:rFonts w:ascii="Times New Roman" w:hAnsi="Times New Roman" w:cs="Times New Roman"/>
          <w:i/>
          <w:iCs/>
        </w:rPr>
        <w:t>M</w:t>
      </w:r>
      <w:r>
        <w:rPr>
          <w:rFonts w:ascii="Times New Roman" w:hAnsi="Times New Roman" w:cs="Times New Roman"/>
        </w:rPr>
        <w:t xml:space="preserve">, dynamic status is represented by </w:t>
      </w:r>
      <w:r>
        <w:rPr>
          <w:rFonts w:ascii="Times New Roman" w:hAnsi="Times New Roman" w:cs="Times New Roman"/>
          <w:i/>
          <w:iCs/>
        </w:rPr>
        <w:t>D</w:t>
      </w:r>
      <w:r>
        <w:rPr>
          <w:rFonts w:ascii="Times New Roman" w:hAnsi="Times New Roman" w:cs="Times New Roman"/>
        </w:rPr>
        <w:t xml:space="preserve"> and static status is </w:t>
      </w:r>
      <w:r>
        <w:rPr>
          <w:rFonts w:ascii="Times New Roman" w:hAnsi="Times New Roman" w:cs="Times New Roman"/>
          <w:i/>
          <w:iCs/>
        </w:rPr>
        <w:t>S</w:t>
      </w:r>
      <w:r>
        <w:rPr>
          <w:rFonts w:ascii="Times New Roman" w:hAnsi="Times New Roman" w:cs="Times New Roman"/>
        </w:rPr>
        <w:t xml:space="preserve">. Thus, the mission is equivalent to remove the dynamic objects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r>
        <w:rPr>
          <w:rFonts w:ascii="Times New Roman" w:hAnsi="Times New Roman" w:cs="Times New Roman"/>
        </w:rPr>
        <w:t xml:space="preserve"> in </w:t>
      </w:r>
      <m:oMath>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hint="eastAsia" w:ascii="Times New Roman" w:hAnsi="Times New Roman" w:cs="Times New Roman"/>
        </w:rPr>
        <w:t>.</w:t>
      </w:r>
      <w:r>
        <w:rPr>
          <w:rFonts w:ascii="Times New Roman" w:hAnsi="Times New Roman" w:cs="Times New Roman"/>
        </w:rPr>
        <w:t xml:space="preserve"> Formally, the aforementioned</w:t>
      </w:r>
      <w:r>
        <w:rPr>
          <w:rFonts w:hint="eastAsia" w:ascii="Times New Roman" w:hAnsi="Times New Roman" w:cs="Times New Roman"/>
        </w:rPr>
        <w:t xml:space="preserve"> </w:t>
      </w:r>
      <w:r>
        <w:rPr>
          <w:rFonts w:ascii="Times New Roman" w:hAnsi="Times New Roman" w:cs="Times New Roman"/>
        </w:rPr>
        <w:t>problem is expressed as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tcPr>
          <w:p>
            <w:pPr>
              <w:spacing w:line="252" w:lineRule="auto"/>
              <w:jc w:val="center"/>
              <w:rPr>
                <w:rFonts w:ascii="Times New Roman" w:hAnsi="Times New Roman" w:cs="Times New Roman"/>
              </w:rPr>
            </w:pPr>
            <m:oMathPara>
              <m:oMath>
                <m:r>
                  <m:rPr/>
                  <w:rPr>
                    <w:rFonts w:ascii="Cambria Math" w:hAnsi="Cambria Math" w:cs="Times New Roman"/>
                  </w:rPr>
                  <m:t xml:space="preserve">M= </m:t>
                </m:r>
                <m:sSub>
                  <m:sSubPr>
                    <m:ctrlPr>
                      <w:rPr>
                        <w:rFonts w:ascii="Cambria Math" w:hAnsi="Cambria Math" w:cs="Times New Roman"/>
                        <w:i/>
                      </w:rPr>
                    </m:ctrlPr>
                  </m:sSubPr>
                  <m:e>
                    <m:r>
                      <m:rPr/>
                      <w:rPr>
                        <w:rFonts w:ascii="Cambria Math" w:hAnsi="Cambria Math" w:cs="Times New Roman"/>
                      </w:rPr>
                      <m:t>M</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xml:space="preserve"> ∪ </m:t>
                </m:r>
                <m:sSub>
                  <m:sSubPr>
                    <m:ctrlPr>
                      <w:rPr>
                        <w:rFonts w:ascii="Cambria Math" w:hAnsi="Cambria Math" w:cs="Times New Roman"/>
                        <w:i/>
                      </w:rPr>
                    </m:ctrlPr>
                  </m:sSubPr>
                  <m:e>
                    <m:r>
                      <m:rPr/>
                      <w:rPr>
                        <w:rFonts w:ascii="Cambria Math" w:hAnsi="Cambria Math" w:cs="Times New Roman"/>
                      </w:rPr>
                      <m:t>M</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Sub>
              </m:oMath>
            </m:oMathPara>
          </w:p>
        </w:tc>
        <w:tc>
          <w:tcPr>
            <w:tcW w:w="504" w:type="dxa"/>
            <w:vAlign w:val="center"/>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tcPr>
          <w:p>
            <w:pPr>
              <w:spacing w:line="252" w:lineRule="auto"/>
              <w:rPr>
                <w:rFonts w:ascii="Times New Roman" w:hAnsi="Times New Roman" w:eastAsia="等线" w:cs="Times New Roman"/>
              </w:rPr>
            </w:pPr>
            <m:oMathPara>
              <m:oMath>
                <m:sSub>
                  <m:sSubPr>
                    <m:ctrlPr>
                      <w:rPr>
                        <w:rFonts w:ascii="Cambria Math" w:hAnsi="Cambria Math" w:eastAsia="等线" w:cs="Times New Roman"/>
                        <w:i/>
                      </w:rPr>
                    </m:ctrlPr>
                  </m:sSubPr>
                  <m:e>
                    <m:r>
                      <m:rPr/>
                      <w:rPr>
                        <w:rFonts w:ascii="Cambria Math" w:hAnsi="Cambria Math" w:eastAsia="等线" w:cs="Times New Roman"/>
                      </w:rPr>
                      <m:t>M</m:t>
                    </m:r>
                    <m:ctrlPr>
                      <w:rPr>
                        <w:rFonts w:ascii="Cambria Math" w:hAnsi="Cambria Math" w:eastAsia="等线" w:cs="Times New Roman"/>
                        <w:i/>
                      </w:rPr>
                    </m:ctrlPr>
                  </m:e>
                  <m:sub>
                    <m:r>
                      <m:rPr/>
                      <w:rPr>
                        <w:rFonts w:ascii="Cambria Math" w:hAnsi="Cambria Math" w:eastAsia="等线" w:cs="Times New Roman"/>
                      </w:rPr>
                      <m:t>S</m:t>
                    </m:r>
                    <m:ctrlPr>
                      <w:rPr>
                        <w:rFonts w:ascii="Cambria Math" w:hAnsi="Cambria Math" w:eastAsia="等线" w:cs="Times New Roman"/>
                        <w:i/>
                      </w:rPr>
                    </m:ctrlPr>
                  </m:sub>
                </m:sSub>
                <m:r>
                  <m:rPr/>
                  <w:rPr>
                    <w:rFonts w:ascii="Cambria Math" w:hAnsi="Cambria Math" w:eastAsia="等线" w:cs="Times New Roman"/>
                  </w:rPr>
                  <m:t xml:space="preserve">= </m:t>
                </m:r>
                <m:nary>
                  <m:naryPr>
                    <m:chr m:val="∑"/>
                    <m:limLoc m:val="undOvr"/>
                    <m:supHide m:val="1"/>
                    <m:ctrlPr>
                      <w:rPr>
                        <w:rFonts w:ascii="Cambria Math" w:hAnsi="Cambria Math" w:eastAsia="等线" w:cs="Times New Roman"/>
                        <w:i/>
                      </w:rPr>
                    </m:ctrlPr>
                  </m:naryPr>
                  <m:sub>
                    <m:r>
                      <m:rPr/>
                      <w:rPr>
                        <w:rFonts w:ascii="Cambria Math" w:hAnsi="Cambria Math" w:eastAsia="等线" w:cs="Times New Roman"/>
                      </w:rPr>
                      <m:t>S ∩ D= ∅</m:t>
                    </m:r>
                    <m:ctrlPr>
                      <w:rPr>
                        <w:rFonts w:ascii="Cambria Math" w:hAnsi="Cambria Math" w:eastAsia="等线" w:cs="Times New Roman"/>
                        <w:i/>
                      </w:rPr>
                    </m:ctrlPr>
                  </m:sub>
                  <m:sup>
                    <m:ctrlPr>
                      <w:rPr>
                        <w:rFonts w:ascii="Cambria Math" w:hAnsi="Cambria Math" w:eastAsia="等线" w:cs="Times New Roman"/>
                        <w:i/>
                      </w:rPr>
                    </m:ctrlPr>
                  </m:sup>
                  <m:e>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r>
                      <m:rPr/>
                      <w:rPr>
                        <w:rFonts w:hint="eastAsia" w:ascii="Cambria Math" w:hAnsi="Cambria Math" w:eastAsia="等线" w:cs="Times New Roman"/>
                      </w:rPr>
                      <m:t>⊙</m:t>
                    </m:r>
                    <m:r>
                      <m:rPr/>
                      <w:rPr>
                        <w:rFonts w:ascii="Cambria Math" w:hAnsi="Cambria Math" w:cs="Times New Roman"/>
                      </w:rPr>
                      <m:t xml:space="preserve"> </m:t>
                    </m:r>
                    <m:ctrlPr>
                      <w:rPr>
                        <w:rFonts w:ascii="Cambria Math" w:hAnsi="Cambria Math" w:eastAsia="等线" w:cs="Times New Roman"/>
                        <w:i/>
                      </w:rPr>
                    </m:ctrlPr>
                  </m:e>
                </m:nary>
                <m:sSubSup>
                  <m:sSubSupPr>
                    <m:ctrlPr>
                      <w:rPr>
                        <w:rFonts w:ascii="Cambria Math" w:hAnsi="Cambria Math" w:cs="Times New Roman"/>
                        <w:i/>
                      </w:rPr>
                    </m:ctrlPr>
                  </m:sSubSupPr>
                  <m:e>
                    <m:r>
                      <m:rPr/>
                      <w:rPr>
                        <w:rFonts w:ascii="Cambria Math" w:hAnsi="Cambria Math" w:cs="Times New Roman"/>
                      </w:rPr>
                      <m:t>P</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m:oMathPara>
          </w:p>
        </w:tc>
        <w:tc>
          <w:tcPr>
            <w:tcW w:w="504" w:type="dxa"/>
            <w:vAlign w:val="center"/>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p>
        </w:tc>
      </w:tr>
    </w:tbl>
    <w:p>
      <w:pPr>
        <w:spacing w:line="252" w:lineRule="auto"/>
        <w:rPr>
          <w:rFonts w:ascii="Times New Roman" w:hAnsi="Times New Roman" w:cs="Times New Roman"/>
        </w:rPr>
      </w:pPr>
      <w:r>
        <w:rPr>
          <w:rFonts w:ascii="Times New Roman" w:hAnsi="Times New Roman" w:cs="Times New Roman"/>
        </w:rPr>
        <w:t xml:space="preserve">where </w:t>
      </w:r>
      <m:oMath>
        <m:r>
          <m:rPr/>
          <w:rPr>
            <w:rFonts w:hint="eastAsia" w:ascii="Cambria Math" w:hAnsi="Cambria Math" w:eastAsia="等线" w:cs="Times New Roman"/>
          </w:rPr>
          <m:t>⊙</m:t>
        </m:r>
      </m:oMath>
      <w:r>
        <w:rPr>
          <w:rFonts w:hint="eastAsia" w:ascii="Times New Roman" w:hAnsi="Times New Roman" w:cs="Times New Roman"/>
        </w:rPr>
        <w:t xml:space="preserve"> </w:t>
      </w:r>
      <w:r>
        <w:rPr>
          <w:rFonts w:ascii="Times New Roman" w:hAnsi="Times New Roman" w:cs="Times New Roman"/>
        </w:rPr>
        <w:t>is the transform in SE(3).</w:t>
      </w:r>
    </w:p>
    <w:p>
      <w:pPr>
        <w:spacing w:line="252" w:lineRule="auto"/>
        <w:ind w:firstLine="420"/>
        <w:rPr>
          <w:rFonts w:ascii="Times New Roman" w:hAnsi="Times New Roman" w:cs="Times New Roman"/>
        </w:rPr>
      </w:pPr>
      <w:r>
        <w:rPr>
          <w:rFonts w:ascii="Times New Roman" w:hAnsi="Times New Roman" w:cs="Times New Roman"/>
          <w:b/>
          <w:bCs/>
        </w:rPr>
        <w:t>Algorithms declaration</w:t>
      </w:r>
      <w:r>
        <w:rPr>
          <w:rFonts w:ascii="Times New Roman" w:hAnsi="Times New Roman" w:cs="Times New Roman"/>
        </w:rPr>
        <w:t xml:space="preserve">. Our algorithms are divided into two stages as </w:t>
      </w:r>
      <m:oMath>
        <m:r>
          <m:rPr/>
          <w:rPr>
            <w:rFonts w:ascii="Cambria Math" w:hAnsi="Cambria Math" w:cs="Times New Roman"/>
          </w:rPr>
          <m:t>Seg(…)</m:t>
        </m:r>
      </m:oMath>
      <w:r>
        <w:rPr>
          <w:rFonts w:hint="eastAsia" w:ascii="Times New Roman" w:hAnsi="Times New Roman" w:cs="Times New Roman"/>
        </w:rPr>
        <w:t xml:space="preserve"> </w:t>
      </w:r>
      <w:r>
        <w:rPr>
          <w:rFonts w:ascii="Times New Roman" w:hAnsi="Times New Roman" w:cs="Times New Roman"/>
        </w:rPr>
        <w:t xml:space="preserve">(i.e., instance segmentation) and </w:t>
      </w:r>
      <m:oMath>
        <m:r>
          <m:rPr/>
          <w:rPr>
            <w:rFonts w:ascii="Cambria Math" w:hAnsi="Cambria Math" w:cs="Times New Roman"/>
          </w:rPr>
          <m:t>Df(…, …)</m:t>
        </m:r>
      </m:oMath>
      <w:r>
        <w:rPr>
          <w:rFonts w:hint="eastAsia" w:ascii="Times New Roman" w:hAnsi="Times New Roman" w:cs="Times New Roman"/>
        </w:rPr>
        <w:t xml:space="preserve"> </w:t>
      </w:r>
      <w:r>
        <w:rPr>
          <w:rFonts w:ascii="Times New Roman" w:hAnsi="Times New Roman" w:cs="Times New Roman"/>
        </w:rPr>
        <w:t>(i.e., dynamic filter). A static instance map is equivalent to combination of static instances after dynamic removal between two registered scans, so the process is expressed as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tcPr>
          <w:p>
            <w:pPr>
              <w:spacing w:line="252" w:lineRule="auto"/>
              <w:rPr>
                <w:rFonts w:ascii="Times New Roman" w:hAnsi="Times New Roman" w:cs="Times New Roman"/>
              </w:rPr>
            </w:pPr>
            <m:oMathPara>
              <m:oMath>
                <m:sSubSup>
                  <m:sSubSupPr>
                    <m:ctrlPr>
                      <w:rPr>
                        <w:rFonts w:ascii="Cambria Math" w:hAnsi="Cambria Math" w:cs="Times New Roman"/>
                        <w:i/>
                      </w:rPr>
                    </m:ctrlPr>
                  </m:sSubSup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r>
                  <m:rP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ctrlPr>
                      <w:rPr>
                        <w:rFonts w:ascii="Cambria Math" w:hAnsi="Cambria Math" w:cs="Times New Roman"/>
                        <w:i/>
                      </w:rPr>
                    </m:ctrlPr>
                  </m:sub>
                  <m:sup>
                    <m:ctrlPr>
                      <w:rPr>
                        <w:rFonts w:ascii="Cambria Math" w:hAnsi="Cambria Math" w:cs="Times New Roman"/>
                        <w:i/>
                      </w:rPr>
                    </m:ctrlPr>
                  </m:sup>
                  <m:e>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ctrlPr>
                      <w:rPr>
                        <w:rFonts w:ascii="Cambria Math" w:hAnsi="Cambria Math" w:cs="Times New Roman"/>
                        <w:i/>
                      </w:rPr>
                    </m:ctrlPr>
                  </m:e>
                </m:nary>
              </m:oMath>
            </m:oMathPara>
          </w:p>
        </w:tc>
        <w:tc>
          <w:tcPr>
            <w:tcW w:w="504" w:type="dxa"/>
            <w:vAlign w:val="center"/>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tcPr>
          <w:p>
            <w:pPr>
              <w:spacing w:line="252" w:lineRule="auto"/>
              <w:jc w:val="center"/>
              <w:rPr>
                <w:rFonts w:ascii="Times New Roman" w:hAnsi="Times New Roman" w:eastAsia="等线" w:cs="Times New Roman"/>
              </w:rPr>
            </w:pPr>
            <m:oMathPara>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r>
                  <m:rPr/>
                  <w:rPr>
                    <w:rFonts w:ascii="Cambria Math" w:hAnsi="Cambria Math" w:cs="Times New Roman"/>
                  </w:rPr>
                  <m:t>=Df(Seg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r>
                  <m:rPr/>
                  <w:rPr>
                    <w:rFonts w:ascii="Cambria Math" w:hAnsi="Cambria Math" w:cs="Times New Roman"/>
                  </w:rPr>
                  <m:t xml:space="preserve">, </m:t>
                </m:r>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r>
                  <m:rPr/>
                  <w:rPr>
                    <w:rFonts w:hint="eastAsia" w:ascii="Cambria Math" w:hAnsi="Cambria Math" w:eastAsia="等线" w:cs="Times New Roman"/>
                  </w:rPr>
                  <m:t>⊙</m:t>
                </m:r>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r>
                  <m:rPr/>
                  <w:rPr>
                    <w:rFonts w:ascii="Cambria Math" w:hAnsi="Cambria Math" w:cs="Times New Roman"/>
                  </w:rPr>
                  <m:t>)</m:t>
                </m:r>
              </m:oMath>
            </m:oMathPara>
          </w:p>
        </w:tc>
        <w:tc>
          <w:tcPr>
            <w:tcW w:w="504" w:type="dxa"/>
            <w:vAlign w:val="center"/>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4)</w:t>
            </w:r>
          </w:p>
        </w:tc>
      </w:tr>
    </w:tbl>
    <w:p>
      <w:pPr>
        <w:spacing w:line="252" w:lineRule="auto"/>
        <w:ind w:firstLine="420"/>
        <w:rPr>
          <w:rFonts w:ascii="Times New Roman" w:hAnsi="Times New Roman" w:cs="Times New Roman"/>
        </w:rPr>
      </w:pPr>
      <w:r>
        <w:rPr>
          <w:rFonts w:ascii="Times New Roman" w:hAnsi="Times New Roman" w:cs="Times New Roman"/>
          <w:b/>
          <w:bCs/>
        </w:rPr>
        <w:t>Eva</w:t>
      </w:r>
      <w:r>
        <w:commentReference w:id="12"/>
      </w:r>
      <w:r>
        <w:rPr>
          <w:rFonts w:ascii="Times New Roman" w:hAnsi="Times New Roman" w:cs="Times New Roman"/>
          <w:b/>
          <w:bCs/>
        </w:rPr>
        <w:t>luation criteria</w:t>
      </w:r>
      <w:r>
        <w:rPr>
          <w:rFonts w:ascii="Times New Roman" w:hAnsi="Times New Roman" w:cs="Times New Roman"/>
        </w:rPr>
        <w:t>. In this paper, we refer to the static</w:t>
      </w:r>
      <w:r>
        <w:rPr>
          <w:rFonts w:hint="eastAsia" w:ascii="Times New Roman" w:hAnsi="Times New Roman" w:cs="Times New Roman"/>
        </w:rPr>
        <w:t xml:space="preserve"> </w:t>
      </w:r>
      <w:r>
        <w:rPr>
          <w:rFonts w:ascii="Times New Roman" w:hAnsi="Times New Roman" w:cs="Times New Roman"/>
        </w:rPr>
        <w:t xml:space="preserve">status as positive (P) and the dynamic status as negative (N). Then the estimates </w:t>
      </w:r>
      <m:oMath>
        <m:sSubSup>
          <m:sSubSupPr>
            <m:ctrlPr>
              <w:rPr>
                <w:rFonts w:ascii="Cambria Math" w:hAnsi="Cambria Math" w:cs="Times New Roman"/>
                <w:i/>
              </w:rPr>
            </m:ctrlPr>
          </m:sSubSupPr>
          <m:e>
            <m:acc>
              <m:accPr>
                <m:ctrlPr>
                  <w:rPr>
                    <w:rFonts w:ascii="Cambria Math" w:hAnsi="Cambria Math" w:cs="Times New Roman"/>
                    <w:i/>
                  </w:rPr>
                </m:ctrlPr>
              </m:accPr>
              <m:e>
                <m:r>
                  <m:rPr/>
                  <w:rPr>
                    <w:rFonts w:ascii="Cambria Math" w:hAnsi="Cambria Math" w:cs="Times New Roman"/>
                  </w:rPr>
                  <m:t>P</m:t>
                </m:r>
                <m:ctrlPr>
                  <w:rPr>
                    <w:rFonts w:ascii="Cambria Math" w:hAnsi="Cambria Math" w:cs="Times New Roman"/>
                    <w:i/>
                  </w:rPr>
                </m:ctrlPr>
              </m:e>
            </m:acc>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r>
        <w:rPr>
          <w:rFonts w:ascii="Times New Roman" w:hAnsi="Times New Roman" w:cs="Times New Roman"/>
        </w:rPr>
        <w:t xml:space="preserve"> and </w:t>
      </w:r>
      <m:oMath>
        <m:sSubSup>
          <m:sSubSupPr>
            <m:ctrlPr>
              <w:rPr>
                <w:rFonts w:ascii="Cambria Math" w:hAnsi="Cambria Math" w:cs="Times New Roman"/>
                <w:i/>
              </w:rPr>
            </m:ctrlPr>
          </m:sSubSupPr>
          <m:e>
            <m:acc>
              <m:accPr>
                <m:ctrlPr>
                  <w:rPr>
                    <w:rFonts w:ascii="Cambria Math" w:hAnsi="Cambria Math" w:cs="Times New Roman"/>
                    <w:i/>
                  </w:rPr>
                </m:ctrlPr>
              </m:accPr>
              <m:e>
                <m:r>
                  <m:rPr/>
                  <w:rPr>
                    <w:rFonts w:ascii="Cambria Math" w:hAnsi="Cambria Math" w:cs="Times New Roman"/>
                  </w:rPr>
                  <m:t>P</m:t>
                </m:r>
                <m:ctrlPr>
                  <w:rPr>
                    <w:rFonts w:ascii="Cambria Math" w:hAnsi="Cambria Math" w:cs="Times New Roman"/>
                    <w:i/>
                  </w:rPr>
                </m:ctrlPr>
              </m:e>
            </m:acc>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are expressed as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tcPr>
          <w:p>
            <w:pPr>
              <w:spacing w:line="252" w:lineRule="auto"/>
              <w:jc w:val="center"/>
              <w:rPr>
                <w:rFonts w:ascii="Times New Roman" w:hAnsi="Times New Roman" w:cs="Times New Roman"/>
              </w:rPr>
            </w:pPr>
            <m:oMath>
              <m:sSubSup>
                <m:sSubSupPr>
                  <m:ctrlPr>
                    <w:rPr>
                      <w:rFonts w:ascii="Cambria Math" w:hAnsi="Cambria Math" w:cs="Times New Roman"/>
                      <w:i/>
                    </w:rPr>
                  </m:ctrlPr>
                </m:sSubSupPr>
                <m:e>
                  <m:acc>
                    <m:accPr>
                      <m:ctrlPr>
                        <w:rPr>
                          <w:rFonts w:ascii="Cambria Math" w:hAnsi="Cambria Math" w:cs="Times New Roman"/>
                          <w:i/>
                        </w:rPr>
                      </m:ctrlPr>
                    </m:accPr>
                    <m:e>
                      <m:r>
                        <m:rPr/>
                        <w:rPr>
                          <w:rFonts w:ascii="Cambria Math" w:hAnsi="Cambria Math" w:cs="Times New Roman"/>
                        </w:rPr>
                        <m:t>P</m:t>
                      </m:r>
                      <m:ctrlPr>
                        <w:rPr>
                          <w:rFonts w:ascii="Cambria Math" w:hAnsi="Cambria Math" w:cs="Times New Roman"/>
                          <w:i/>
                        </w:rPr>
                      </m:ctrlPr>
                    </m:e>
                  </m:acc>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r>
                <m:rPr/>
                <w:rPr>
                  <w:rFonts w:ascii="Cambria Math" w:hAnsi="Cambria Math" w:cs="Times New Roman"/>
                </w:rPr>
                <m:t xml:space="preserve">=TP ∪FP </m:t>
              </m:r>
            </m:oMath>
            <w:r>
              <w:rPr>
                <w:rFonts w:hint="eastAsia" w:ascii="Times New Roman" w:hAnsi="Times New Roman" w:cs="Times New Roman"/>
              </w:rPr>
              <w:t>a</w:t>
            </w:r>
            <w:r>
              <w:rPr>
                <w:rFonts w:ascii="Times New Roman" w:hAnsi="Times New Roman" w:cs="Times New Roman"/>
              </w:rPr>
              <w:t xml:space="preserve">nd </w:t>
            </w:r>
            <m:oMath>
              <m:sSubSup>
                <m:sSubSupPr>
                  <m:ctrlPr>
                    <w:rPr>
                      <w:rFonts w:ascii="Cambria Math" w:hAnsi="Cambria Math" w:cs="Times New Roman"/>
                      <w:i/>
                    </w:rPr>
                  </m:ctrlPr>
                </m:sSubSupPr>
                <m:e>
                  <m:acc>
                    <m:accPr>
                      <m:ctrlPr>
                        <w:rPr>
                          <w:rFonts w:ascii="Cambria Math" w:hAnsi="Cambria Math" w:cs="Times New Roman"/>
                          <w:i/>
                        </w:rPr>
                      </m:ctrlPr>
                    </m:accPr>
                    <m:e>
                      <m:r>
                        <m:rPr/>
                        <w:rPr>
                          <w:rFonts w:ascii="Cambria Math" w:hAnsi="Cambria Math" w:cs="Times New Roman"/>
                        </w:rPr>
                        <m:t>P</m:t>
                      </m:r>
                      <m:ctrlPr>
                        <w:rPr>
                          <w:rFonts w:ascii="Cambria Math" w:hAnsi="Cambria Math" w:cs="Times New Roman"/>
                          <w:i/>
                        </w:rPr>
                      </m:ctrlPr>
                    </m:e>
                  </m:acc>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r>
                <m:rPr/>
                <w:rPr>
                  <w:rFonts w:ascii="Cambria Math" w:hAnsi="Cambria Math" w:cs="Times New Roman"/>
                </w:rPr>
                <m:t>=TN∪FN</m:t>
              </m:r>
            </m:oMath>
          </w:p>
        </w:tc>
        <w:tc>
          <w:tcPr>
            <w:tcW w:w="504"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5)</w:t>
            </w:r>
          </w:p>
        </w:tc>
      </w:tr>
    </w:tbl>
    <w:p>
      <w:pPr>
        <w:spacing w:line="252" w:lineRule="auto"/>
        <w:rPr>
          <w:rFonts w:ascii="Times New Roman" w:hAnsi="Times New Roman" w:cs="Times New Roman"/>
        </w:rPr>
      </w:pPr>
      <w:r>
        <w:rPr>
          <w:rFonts w:ascii="Times New Roman" w:hAnsi="Times New Roman" w:cs="Times New Roman"/>
        </w:rPr>
        <w:t>where TP , FP , TN, and FN represent true positive, false positive, true negative, and false negative point sets, respectively.</w:t>
      </w:r>
      <w:r>
        <w:rPr>
          <w:rFonts w:hint="eastAsia" w:ascii="Times New Roman" w:hAnsi="Times New Roman" w:cs="Times New Roman"/>
        </w:rPr>
        <w:t xml:space="preserve"> </w:t>
      </w:r>
    </w:p>
    <w:p>
      <w:pPr>
        <w:spacing w:line="252" w:lineRule="auto"/>
        <w:ind w:firstLine="420"/>
        <w:rPr>
          <w:rFonts w:ascii="Times New Roman" w:hAnsi="Times New Roman" w:cs="Times New Roman"/>
        </w:rPr>
      </w:pPr>
      <w:r>
        <w:rPr>
          <w:rFonts w:ascii="Times New Roman" w:hAnsi="Times New Roman" w:cs="Times New Roman"/>
        </w:rPr>
        <w:t>Using this equation, we can redefine the problem as reducing</w:t>
      </w:r>
      <w:r>
        <w:rPr>
          <w:rFonts w:hint="eastAsia" w:ascii="Times New Roman" w:hAnsi="Times New Roman" w:cs="Times New Roman"/>
        </w:rPr>
        <w:t xml:space="preserve"> </w:t>
      </w:r>
      <w:r>
        <w:rPr>
          <w:rFonts w:ascii="Times New Roman" w:hAnsi="Times New Roman" w:cs="Times New Roman"/>
        </w:rPr>
        <w:t>the number of FP and FN points within the static and dynamic</w:t>
      </w:r>
      <w:r>
        <w:rPr>
          <w:rFonts w:hint="eastAsia" w:ascii="Times New Roman" w:hAnsi="Times New Roman" w:cs="Times New Roman"/>
        </w:rPr>
        <w:t xml:space="preserve"> </w:t>
      </w:r>
      <w:r>
        <w:rPr>
          <w:rFonts w:ascii="Times New Roman" w:hAnsi="Times New Roman" w:cs="Times New Roman"/>
        </w:rPr>
        <w:t xml:space="preserve">estimates. However, not all TP points are considered, so our goal is to the value of </w:t>
      </w:r>
      <m:oMath>
        <m:r>
          <m:rPr/>
          <w:rPr>
            <w:rFonts w:ascii="Cambria Math" w:hAnsi="Cambria Math" w:cs="Times New Roman"/>
          </w:rPr>
          <m:t>TP/ FP</m:t>
        </m:r>
      </m:oMath>
      <w:r>
        <w:rPr>
          <w:rFonts w:ascii="Times New Roman" w:hAnsi="Times New Roman" w:cs="Times New Roman"/>
        </w:rPr>
        <w:t>.</w:t>
      </w:r>
    </w:p>
    <w:p>
      <w:pPr>
        <w:spacing w:line="252" w:lineRule="auto"/>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 Curved-voxel clustering with intensity</w:t>
      </w:r>
    </w:p>
    <w:p>
      <w:pPr>
        <w:spacing w:line="252" w:lineRule="auto"/>
        <w:ind w:firstLine="420"/>
        <w:rPr>
          <w:rFonts w:ascii="Times New Roman" w:hAnsi="Times New Roman" w:cs="Times New Roman"/>
        </w:rPr>
      </w:pPr>
      <w:r>
        <w:rPr>
          <w:rFonts w:ascii="Times New Roman" w:hAnsi="Times New Roman" w:cs="Times New Roman"/>
        </w:rPr>
        <w:t>Sharing the analogous philosophy to the existing approach [16, 22], we perform clustering for segmentation based on curved-voxel and solve split parts that are difficult to cluster by fusing intensity information.</w:t>
      </w:r>
    </w:p>
    <w:p>
      <w:pPr>
        <w:spacing w:line="252" w:lineRule="auto"/>
        <w:ind w:firstLine="420"/>
        <w:rPr>
          <w:rFonts w:ascii="Times New Roman" w:hAnsi="Times New Roman" w:cs="Times New Roman"/>
        </w:rPr>
      </w:pPr>
      <w:r>
        <w:rPr>
          <w:rFonts w:hint="eastAsia" w:ascii="Times New Roman" w:hAnsi="Times New Roman" w:cs="Times New Roman"/>
          <w:b/>
          <w:bCs/>
        </w:rPr>
        <w:t>G</w:t>
      </w:r>
      <w:r>
        <w:rPr>
          <w:rFonts w:ascii="Times New Roman" w:hAnsi="Times New Roman" w:cs="Times New Roman"/>
          <w:b/>
          <w:bCs/>
        </w:rPr>
        <w:t>round extraction</w:t>
      </w:r>
      <w:r>
        <w:rPr>
          <w:rFonts w:ascii="Times New Roman" w:hAnsi="Times New Roman" w:cs="Times New Roman"/>
        </w:rPr>
        <w:t>. Inspired by [22, 13], the ground in the point cloud interferes with clustering and dynamic removal, we choose the method in [37] to extract ground from point cloud.</w:t>
      </w:r>
    </w:p>
    <w:p>
      <w:pPr>
        <w:spacing w:line="252" w:lineRule="auto"/>
        <w:ind w:firstLine="420"/>
        <w:rPr>
          <w:rFonts w:ascii="Times New Roman" w:hAnsi="Times New Roman" w:cs="Times New Roman"/>
        </w:rPr>
      </w:pPr>
      <w:r>
        <w:rPr>
          <w:rFonts w:ascii="Times New Roman" w:hAnsi="Times New Roman" w:cs="Times New Roman"/>
          <w:b/>
          <w:bCs/>
        </w:rPr>
        <w:t>Intensity calibratio</w:t>
      </w:r>
      <w:r>
        <w:commentReference w:id="13"/>
      </w:r>
      <w:r>
        <w:rPr>
          <w:rFonts w:ascii="Times New Roman" w:hAnsi="Times New Roman" w:cs="Times New Roman"/>
          <w:b/>
          <w:bCs/>
        </w:rPr>
        <w:t>n</w:t>
      </w:r>
      <w:r>
        <w:rPr>
          <w:rFonts w:ascii="Times New Roman" w:hAnsi="Times New Roman" w:cs="Times New Roman"/>
        </w:rPr>
        <w:t xml:space="preserve">. The intensity value affected by multiple factors with noise [31], so it is difficult to completely restore the true value through the mathematical model to reflect the material of the object precisely. </w:t>
      </w:r>
      <w:commentRangeStart w:id="14"/>
      <w:r>
        <w:rPr>
          <w:rFonts w:ascii="Times New Roman" w:hAnsi="Times New Roman" w:cs="Times New Roman"/>
        </w:rPr>
        <w:t>In order to use the intensity in the clustering efficiently, we guide or restrict the clustering process of curved-voxel nearest neighbor searching by ensuring the continuity of the intensity in the adjacent space.</w:t>
      </w:r>
      <w:commentRangeEnd w:id="14"/>
      <w:r>
        <w:commentReference w:id="14"/>
      </w:r>
      <w:r>
        <w:rPr>
          <w:rFonts w:ascii="Times New Roman" w:hAnsi="Times New Roman" w:cs="Times New Roman"/>
        </w:rPr>
        <w:t xml:space="preserve"> </w:t>
      </w:r>
      <w:commentRangeStart w:id="15"/>
      <w:r>
        <w:rPr>
          <w:rFonts w:ascii="Times New Roman" w:hAnsi="Times New Roman" w:cs="Times New Roman"/>
        </w:rPr>
        <w:t>The specific mathematical model</w:t>
      </w:r>
      <w:commentRangeEnd w:id="15"/>
      <w:r>
        <w:commentReference w:id="15"/>
      </w:r>
      <w:r>
        <w:rPr>
          <w:rFonts w:ascii="Times New Roman" w:hAnsi="Times New Roman" w:cs="Times New Roman"/>
        </w:rPr>
        <w:t xml:space="preserve"> is expressed as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3"/>
        <w:gridCol w:w="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3" w:type="dxa"/>
          </w:tcPr>
          <w:p>
            <w:pPr>
              <w:spacing w:line="252" w:lineRule="auto"/>
              <w:rPr>
                <w:rFonts w:ascii="Times New Roman" w:hAnsi="Times New Roman" w:cs="Times New Roman"/>
              </w:rPr>
            </w:pPr>
            <m:oMathPara>
              <m:oMath>
                <m:sSub>
                  <m:sSubPr>
                    <m:ctrlPr>
                      <w:rPr>
                        <w:rFonts w:ascii="Cambria Math" w:hAnsi="Cambria Math" w:cs="Times New Roman"/>
                        <w:i/>
                      </w:rPr>
                    </m:ctrlPr>
                  </m:sSubPr>
                  <m:e>
                    <m:r>
                      <m:rPr/>
                      <w:rPr>
                        <w:rFonts w:ascii="Cambria Math" w:hAnsi="Cambria Math" w:cs="Times New Roman"/>
                      </w:rPr>
                      <m:t>In</m:t>
                    </m:r>
                    <m:ctrlPr>
                      <w:rPr>
                        <w:rFonts w:ascii="Cambria Math" w:hAnsi="Cambria Math" w:cs="Times New Roman"/>
                        <w:i/>
                      </w:rPr>
                    </m:ctrlPr>
                  </m:e>
                  <m:sub>
                    <m:r>
                      <m:rPr/>
                      <w:rPr>
                        <w:rFonts w:ascii="Cambria Math" w:hAnsi="Cambria Math" w:cs="Times New Roman"/>
                      </w:rPr>
                      <m:t>C</m:t>
                    </m:r>
                    <m:ctrlPr>
                      <w:rPr>
                        <w:rFonts w:ascii="Cambria Math" w:hAnsi="Cambria Math" w:cs="Times New Roman"/>
                        <w:i/>
                      </w:rPr>
                    </m:ctrlPr>
                  </m:sub>
                </m:sSub>
                <m:r>
                  <m:rPr>
                    <m:sty m:val="p"/>
                  </m:rPr>
                  <w:rPr>
                    <w:rFonts w:hint="eastAsia" w:ascii="Cambria Math" w:hAnsi="Cambria Math" w:eastAsia="等线" w:cs="Times New Roman"/>
                  </w:rPr>
                  <m:t>∝</m:t>
                </m:r>
                <m:r>
                  <m:rPr/>
                  <w:rPr>
                    <w:rFonts w:ascii="Cambria Math" w:hAnsi="Cambria Math" w:cs="Times New Roman"/>
                  </w:rPr>
                  <m:t xml:space="preserve"> </m:t>
                </m:r>
                <m:f>
                  <m:fPr>
                    <m:ctrlPr>
                      <w:rPr>
                        <w:rFonts w:ascii="Cambria Math" w:hAnsi="Cambria Math" w:cs="Times New Roman"/>
                        <w:i/>
                      </w:rPr>
                    </m:ctrlPr>
                  </m:fPr>
                  <m:num>
                    <m:r>
                      <m:rPr/>
                      <w:rPr>
                        <w:rFonts w:ascii="Cambria Math" w:hAnsi="Cambria Math" w:cs="Times New Roman"/>
                      </w:rPr>
                      <m:t>In∙Dis</m:t>
                    </m:r>
                    <m:ctrlPr>
                      <w:rPr>
                        <w:rFonts w:ascii="Cambria Math" w:hAnsi="Cambria Math" w:cs="Times New Roman"/>
                        <w:i/>
                      </w:rPr>
                    </m:ctrlPr>
                  </m:num>
                  <m:den>
                    <m:r>
                      <m:rPr>
                        <m:sty m:val="p"/>
                      </m:rPr>
                      <w:rPr>
                        <w:rFonts w:ascii="Cambria Math" w:hAnsi="Cambria Math" w:cs="Times New Roman"/>
                      </w:rPr>
                      <m:t>cos⁡</m:t>
                    </m:r>
                    <m:r>
                      <m:rPr/>
                      <w:rPr>
                        <w:rFonts w:ascii="Cambria Math" w:hAnsi="Cambria Math" w:cs="Times New Roman"/>
                      </w:rPr>
                      <m:t>(θ(Cur))</m:t>
                    </m:r>
                    <m:ctrlPr>
                      <w:rPr>
                        <w:rFonts w:ascii="Cambria Math" w:hAnsi="Cambria Math" w:cs="Times New Roman"/>
                        <w:i/>
                      </w:rPr>
                    </m:ctrlPr>
                  </m:den>
                </m:f>
              </m:oMath>
            </m:oMathPara>
          </w:p>
        </w:tc>
        <w:tc>
          <w:tcPr>
            <w:tcW w:w="363" w:type="dxa"/>
            <w:vAlign w:val="center"/>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6)</w:t>
            </w:r>
          </w:p>
        </w:tc>
      </w:tr>
    </w:tbl>
    <w:p>
      <w:pPr>
        <w:spacing w:line="252" w:lineRule="auto"/>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m:rPr/>
              <w:rPr>
                <w:rFonts w:ascii="Cambria Math" w:hAnsi="Cambria Math" w:cs="Times New Roman"/>
              </w:rPr>
              <m:t>In</m:t>
            </m:r>
            <m:ctrlPr>
              <w:rPr>
                <w:rFonts w:ascii="Cambria Math" w:hAnsi="Cambria Math" w:cs="Times New Roman"/>
                <w:i/>
              </w:rPr>
            </m:ctrlPr>
          </m:e>
          <m:sub>
            <m:r>
              <m:rPr/>
              <w:rPr>
                <w:rFonts w:ascii="Cambria Math" w:hAnsi="Cambria Math" w:cs="Times New Roman"/>
              </w:rPr>
              <m:t>C</m:t>
            </m:r>
            <m:ctrlPr>
              <w:rPr>
                <w:rFonts w:ascii="Cambria Math" w:hAnsi="Cambria Math" w:cs="Times New Roman"/>
                <w:i/>
              </w:rPr>
            </m:ctrlPr>
          </m:sub>
        </m:sSub>
        <m:r>
          <m:rPr/>
          <w:rPr>
            <w:rFonts w:ascii="Cambria Math" w:hAnsi="Cambria Math" w:cs="Times New Roman"/>
          </w:rPr>
          <m:t>,In,Dis, θ(Cur)</m:t>
        </m:r>
      </m:oMath>
      <w:r>
        <w:rPr>
          <w:rFonts w:ascii="Times New Roman" w:hAnsi="Times New Roman" w:cs="Times New Roman"/>
        </w:rPr>
        <w:t xml:space="preserve"> represent the </w:t>
      </w:r>
      <w:commentRangeStart w:id="16"/>
      <w:r>
        <w:rPr>
          <w:rFonts w:ascii="Times New Roman" w:hAnsi="Times New Roman" w:cs="Times New Roman"/>
        </w:rPr>
        <w:t>raw value of intensity calibrated</w:t>
      </w:r>
      <w:commentRangeEnd w:id="16"/>
      <w:r>
        <w:commentReference w:id="16"/>
      </w:r>
      <w:r>
        <w:rPr>
          <w:rFonts w:ascii="Times New Roman" w:hAnsi="Times New Roman" w:cs="Times New Roman"/>
        </w:rPr>
        <w:t xml:space="preserve">, the raw value of intensity, the reflected distance and the </w:t>
      </w:r>
      <w:r>
        <w:rPr>
          <w:rFonts w:ascii="Times New Roman" w:hAnsi="Times New Roman" w:cs="Times New Roman" w:eastAsiaTheme="minorHAnsi"/>
        </w:rPr>
        <w:t>incident angle related to curvature.</w:t>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Curved-voxel clustering assisted by intensity.</w:t>
      </w:r>
      <w:r>
        <w:rPr>
          <w:rFonts w:ascii="Times New Roman" w:hAnsi="Times New Roman" w:cs="Times New Roman"/>
        </w:rPr>
        <w:t xml:space="preserve"> </w:t>
      </w:r>
      <w:commentRangeStart w:id="17"/>
      <w:r>
        <w:rPr>
          <w:rFonts w:ascii="Times New Roman" w:hAnsi="Times New Roman" w:cs="Times New Roman"/>
        </w:rPr>
        <w:t xml:space="preserve">Refer to </w:t>
      </w:r>
      <w:commentRangeEnd w:id="17"/>
      <w:r>
        <w:commentReference w:id="17"/>
      </w:r>
      <w:r>
        <w:rPr>
          <w:rFonts w:ascii="Times New Roman" w:hAnsi="Times New Roman" w:cs="Times New Roman"/>
        </w:rPr>
        <w:t>[16], we convert</w:t>
      </w:r>
      <w:r>
        <w:rPr>
          <w:rFonts w:hint="eastAsia" w:ascii="Times New Roman" w:hAnsi="Times New Roman" w:cs="Times New Roman"/>
        </w:rPr>
        <w:t xml:space="preserve"> </w:t>
      </w:r>
      <w:r>
        <w:rPr>
          <w:rFonts w:ascii="Times New Roman" w:hAnsi="Times New Roman" w:cs="Times New Roman"/>
        </w:rPr>
        <w:t>cartesian coordinates into spherical ones, X = [</w:t>
      </w:r>
      <w:r>
        <w:rPr>
          <w:rFonts w:ascii="Times New Roman" w:hAnsi="Times New Roman" w:cs="Times New Roman"/>
          <w:i/>
          <w:iCs/>
        </w:rPr>
        <w:t>ρ</w:t>
      </w:r>
      <w:r>
        <w:rPr>
          <w:rFonts w:ascii="Times New Roman" w:hAnsi="Times New Roman" w:cs="Times New Roman"/>
        </w:rPr>
        <w:t xml:space="preserve">, </w:t>
      </w:r>
      <w:r>
        <w:rPr>
          <w:rFonts w:ascii="Times New Roman" w:hAnsi="Times New Roman" w:cs="Times New Roman"/>
          <w:i/>
          <w:iCs/>
        </w:rPr>
        <w:t>θ</w:t>
      </w:r>
      <w:r>
        <w:rPr>
          <w:rFonts w:ascii="Times New Roman" w:hAnsi="Times New Roman" w:cs="Times New Roman"/>
        </w:rPr>
        <w:t xml:space="preserve">, </w:t>
      </w:r>
      <w:r>
        <w:rPr>
          <w:rFonts w:ascii="Times New Roman" w:hAnsi="Times New Roman" w:cs="Times New Roman"/>
          <w:i/>
          <w:iCs/>
        </w:rPr>
        <w:t>φ</w:t>
      </w:r>
      <w:r>
        <w:rPr>
          <w:rFonts w:ascii="Times New Roman" w:hAnsi="Times New Roman" w:cs="Times New Roman"/>
        </w:rPr>
        <w:t xml:space="preserve">] </w:t>
      </w:r>
      <w:commentRangeStart w:id="18"/>
      <w:r>
        <w:rPr>
          <w:rFonts w:ascii="Times New Roman" w:hAnsi="Times New Roman" w:cs="Times New Roman"/>
        </w:rPr>
        <w:t>(</w:t>
      </w:r>
      <w:commentRangeEnd w:id="18"/>
      <w:r>
        <w:commentReference w:id="18"/>
      </w:r>
      <w:r>
        <w:rPr>
          <w:rFonts w:ascii="Times New Roman" w:hAnsi="Times New Roman" w:cs="Times New Roman"/>
        </w:rPr>
        <w:t xml:space="preserve">i.e., </w:t>
      </w:r>
      <w:commentRangeStart w:id="19"/>
      <w:r>
        <w:rPr>
          <w:rFonts w:ascii="Times New Roman" w:hAnsi="Times New Roman" w:cs="Times New Roman"/>
        </w:rPr>
        <w:t xml:space="preserve">the radial distance from the sensor </w:t>
      </w:r>
      <m:oMath>
        <m:r>
          <m:rPr/>
          <w:rPr>
            <w:rFonts w:ascii="Cambria Math" w:hAnsi="Cambria Math" w:cs="Times New Roman"/>
          </w:rPr>
          <m:t>ρ</m:t>
        </m:r>
        <w:commentRangeEnd w:id="19"/>
        <m:r>
          <m:rPr>
            <m:sty m:val="p"/>
          </m:rPr>
          <w:commentReference w:id="19"/>
        </m:r>
      </m:oMath>
      <w:r>
        <w:rPr>
          <w:rFonts w:ascii="Times New Roman" w:hAnsi="Times New Roman" w:eastAsia="等线" w:cs="Times New Roman"/>
        </w:rPr>
        <w:t>, the polar angle</w:t>
      </w:r>
      <w:r>
        <w:rPr>
          <w:rFonts w:ascii="Cambria Math" w:hAnsi="Cambria Math" w:eastAsia="等线" w:cs="Times New Roman"/>
          <w:i/>
        </w:rPr>
        <w:t xml:space="preserve"> </w:t>
      </w:r>
      <m:oMath>
        <m:r>
          <m:rPr/>
          <w:rPr>
            <w:rFonts w:ascii="Cambria Math" w:hAnsi="Cambria Math" w:eastAsia="等线" w:cs="Times New Roman"/>
          </w:rPr>
          <m:t>θ</m:t>
        </m:r>
      </m:oMath>
      <w:r>
        <w:rPr>
          <w:rFonts w:hint="eastAsia" w:ascii="Times New Roman" w:hAnsi="Times New Roman" w:eastAsia="等线" w:cs="Times New Roman"/>
        </w:rPr>
        <w:t>,</w:t>
      </w:r>
      <w:r>
        <w:rPr>
          <w:rFonts w:ascii="Times New Roman" w:hAnsi="Times New Roman" w:eastAsia="等线" w:cs="Times New Roman"/>
        </w:rPr>
        <w:t xml:space="preserve"> the</w:t>
      </w:r>
      <w:r>
        <w:rPr>
          <w:rFonts w:hint="eastAsia" w:ascii="Times New Roman" w:hAnsi="Times New Roman" w:eastAsia="等线" w:cs="Times New Roman"/>
        </w:rPr>
        <w:t xml:space="preserve"> </w:t>
      </w:r>
      <w:r>
        <w:rPr>
          <w:rFonts w:ascii="Times New Roman" w:hAnsi="Times New Roman" w:eastAsia="等线" w:cs="Times New Roman"/>
        </w:rPr>
        <w:t xml:space="preserve">azimuth angle </w:t>
      </w:r>
      <m:oMath>
        <m:r>
          <m:rPr/>
          <w:rPr>
            <w:rFonts w:ascii="Cambria Math" w:hAnsi="Cambria Math" w:eastAsia="等线" w:cs="Times New Roman"/>
          </w:rPr>
          <m:t>φ</m:t>
        </m:r>
      </m:oMath>
      <w:r>
        <w:rPr>
          <w:rFonts w:ascii="Times New Roman" w:hAnsi="Times New Roman" w:eastAsia="等线" w:cs="Times New Roman"/>
        </w:rPr>
        <w:t>,</w:t>
      </w:r>
      <w:r>
        <w:rPr>
          <w:rFonts w:ascii="Times New Roman" w:hAnsi="Times New Roman" w:cs="Times New Roman"/>
        </w:rPr>
        <w:t xml:space="preserve">), we redefine curved-voxel assisted by intensity as CVI, a spatial unit consisting of three-dimensional spherical coordinates with the average (AV) and covariance (COV, represents the credibility of the intensity in the neighborhood) of intensity. The </w:t>
      </w:r>
      <w:r>
        <w:rPr>
          <w:rFonts w:ascii="Times New Roman" w:hAnsi="Times New Roman" w:cs="Times New Roman"/>
          <w:i/>
          <w:iCs/>
        </w:rPr>
        <w:t>i</w:t>
      </w:r>
      <w:r>
        <w:rPr>
          <w:rFonts w:ascii="Times New Roman" w:hAnsi="Times New Roman" w:cs="Times New Roman"/>
        </w:rPr>
        <w:t xml:space="preserve">, </w:t>
      </w:r>
      <w:r>
        <w:rPr>
          <w:rFonts w:ascii="Times New Roman" w:hAnsi="Times New Roman" w:cs="Times New Roman"/>
          <w:i/>
          <w:iCs/>
        </w:rPr>
        <w:t>j</w:t>
      </w:r>
      <w:r>
        <w:rPr>
          <w:rFonts w:ascii="Times New Roman" w:hAnsi="Times New Roman" w:cs="Times New Roman"/>
        </w:rPr>
        <w:t xml:space="preserve">, and </w:t>
      </w:r>
      <w:r>
        <w:rPr>
          <w:rFonts w:ascii="Times New Roman" w:hAnsi="Times New Roman" w:cs="Times New Roman"/>
          <w:i/>
          <w:iCs/>
        </w:rPr>
        <w:t>k</w:t>
      </w:r>
      <w:r>
        <w:rPr>
          <w:rFonts w:ascii="Times New Roman" w:hAnsi="Times New Roman" w:cs="Times New Roman"/>
        </w:rPr>
        <w:t>-</w:t>
      </w:r>
      <w:r>
        <w:rPr>
          <w:rFonts w:ascii="Times New Roman" w:hAnsi="Times New Roman" w:cs="Times New Roman"/>
          <w:i/>
          <w:iCs/>
        </w:rPr>
        <w:t xml:space="preserve">th </w:t>
      </w:r>
      <m:oMath>
        <m:sSub>
          <m:sSubPr>
            <m:ctrlPr>
              <w:rPr>
                <w:rFonts w:ascii="Cambria Math" w:hAnsi="Cambria Math" w:cs="Times New Roman"/>
                <w:i/>
                <w:iCs/>
              </w:rPr>
            </m:ctrlPr>
          </m:sSubPr>
          <m:e>
            <m:r>
              <m:rPr>
                <m:sty m:val="p"/>
              </m:rPr>
              <w:rPr>
                <w:rFonts w:ascii="Cambria Math" w:hAnsi="Cambria Math" w:cs="Times New Roman"/>
              </w:rPr>
              <m:t>CVI</m:t>
            </m:r>
            <m:ctrlPr>
              <w:rPr>
                <w:rFonts w:ascii="Cambria Math" w:hAnsi="Cambria Math" w:cs="Times New Roman"/>
                <w:i/>
                <w:iCs/>
              </w:rPr>
            </m:ctrlPr>
          </m:e>
          <m:sub>
            <m:r>
              <m:rPr/>
              <w:rPr>
                <w:rFonts w:ascii="Cambria Math" w:hAnsi="Cambria Math" w:cs="Times New Roman"/>
              </w:rPr>
              <m:t>ijk</m:t>
            </m:r>
            <m:ctrlPr>
              <w:rPr>
                <w:rFonts w:ascii="Cambria Math" w:hAnsi="Cambria Math" w:cs="Times New Roman"/>
                <w:i/>
                <w:iCs/>
              </w:rPr>
            </m:ctrlPr>
          </m:sub>
        </m:sSub>
      </m:oMath>
      <w:r>
        <w:rPr>
          <w:rFonts w:ascii="Times New Roman" w:hAnsi="Times New Roman" w:cs="Times New Roman"/>
        </w:rPr>
        <w:t>contains points in a spherically shaped</w:t>
      </w:r>
      <w:r>
        <w:rPr>
          <w:rFonts w:hint="eastAsia" w:ascii="Times New Roman" w:hAnsi="Times New Roman" w:cs="Times New Roman"/>
        </w:rPr>
        <w:t xml:space="preserve"> </w:t>
      </w:r>
      <w:r>
        <w:rPr>
          <w:rFonts w:ascii="Times New Roman" w:hAnsi="Times New Roman" w:cs="Times New Roman"/>
        </w:rPr>
        <w:t>voxel as follows: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2"/>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pPr>
              <w:spacing w:line="252" w:lineRule="auto"/>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CVI</m:t>
                    </m:r>
                    <m:ctrlPr>
                      <w:rPr>
                        <w:rFonts w:ascii="Cambria Math" w:hAnsi="Cambria Math" w:cs="Times New Roman"/>
                        <w:i/>
                      </w:rPr>
                    </m:ctrlPr>
                  </m:e>
                  <m:sub>
                    <m:r>
                      <m:rPr/>
                      <w:rPr>
                        <w:rFonts w:ascii="Cambria Math" w:hAnsi="Cambria Math" w:cs="Times New Roman"/>
                      </w:rPr>
                      <m:t>ijk</m:t>
                    </m:r>
                    <m:ctrlPr>
                      <w:rPr>
                        <w:rFonts w:ascii="Cambria Math" w:hAnsi="Cambria Math" w:cs="Times New Roman"/>
                        <w:i/>
                      </w:rPr>
                    </m:ctrlPr>
                  </m:sub>
                </m:sSub>
                <m:r>
                  <m:rPr/>
                  <w:rPr>
                    <w:rFonts w:ascii="Cambria Math" w:hAnsi="Cambria Math" w:cs="Times New Roman"/>
                  </w:rPr>
                  <m:t>=</m:t>
                </m:r>
                <m:d>
                  <m:dPr>
                    <m:begChr m:val="{"/>
                    <m:endChr m:val="|"/>
                    <m:ctrlPr>
                      <w:rPr>
                        <w:rFonts w:ascii="Cambria Math" w:hAnsi="Cambria Math" w:cs="Times New Roman"/>
                        <w:i/>
                      </w:rPr>
                    </m:ctrlPr>
                  </m:dPr>
                  <m:e>
                    <m:r>
                      <m:rPr/>
                      <w:rPr>
                        <w:rFonts w:ascii="Cambria Math" w:hAnsi="Cambria Math" w:cs="Times New Roman"/>
                      </w:rPr>
                      <m:t>X</m:t>
                    </m:r>
                    <m:d>
                      <m:dPr>
                        <m:ctrlPr>
                          <w:rPr>
                            <w:rFonts w:ascii="Cambria Math" w:hAnsi="Cambria Math" w:cs="Times New Roman"/>
                            <w:i/>
                          </w:rPr>
                        </m:ctrlPr>
                      </m:dPr>
                      <m:e>
                        <m:r>
                          <m:rPr/>
                          <w:rPr>
                            <w:rFonts w:ascii="Cambria Math" w:hAnsi="Cambria Math" w:cs="Times New Roman"/>
                          </w:rPr>
                          <m:t>ρ,θ,φ</m:t>
                        </m:r>
                        <m:ctrlPr>
                          <w:rPr>
                            <w:rFonts w:ascii="Cambria Math" w:hAnsi="Cambria Math" w:cs="Times New Roman"/>
                            <w:i/>
                          </w:rPr>
                        </m:ctrlPr>
                      </m:e>
                    </m:d>
                    <m:r>
                      <m:rPr/>
                      <w:rPr>
                        <w:rFonts w:ascii="Cambria Math" w:hAnsi="Cambria Math" w:cs="Times New Roman"/>
                      </w:rPr>
                      <m:t xml:space="preserve">,AV,COV </m:t>
                    </m:r>
                    <m:ctrlPr>
                      <w:rPr>
                        <w:rFonts w:ascii="Cambria Math" w:hAnsi="Cambria Math" w:cs="Times New Roman"/>
                        <w:i/>
                      </w:rPr>
                    </m:ctrlPr>
                  </m:e>
                </m:d>
                <m:r>
                  <m:rPr/>
                  <w:rPr>
                    <w:rFonts w:ascii="Cambria Math" w:hAnsi="Cambria Math" w:cs="Times New Roman"/>
                  </w:rPr>
                  <m:t xml:space="preserve"> ∆ρ∗i ≤ ρ&lt; ∆ρ∗</m:t>
                </m:r>
                <m:d>
                  <m:dPr>
                    <m:ctrlPr>
                      <w:rPr>
                        <w:rFonts w:ascii="Cambria Math" w:hAnsi="Cambria Math" w:cs="Times New Roman"/>
                        <w:i/>
                      </w:rPr>
                    </m:ctrlPr>
                  </m:dPr>
                  <m:e>
                    <m:r>
                      <m:rPr/>
                      <w:rPr>
                        <w:rFonts w:ascii="Cambria Math" w:hAnsi="Cambria Math" w:cs="Times New Roman"/>
                      </w:rPr>
                      <m:t>i+1</m:t>
                    </m:r>
                    <m:ctrlPr>
                      <w:rPr>
                        <w:rFonts w:ascii="Cambria Math" w:hAnsi="Cambria Math" w:cs="Times New Roman"/>
                        <w:i/>
                      </w:rPr>
                    </m:ctrlPr>
                  </m:e>
                </m:d>
                <m:r>
                  <m:rPr/>
                  <w:rPr>
                    <w:rFonts w:ascii="Cambria Math" w:hAnsi="Cambria Math" w:cs="Times New Roman"/>
                  </w:rPr>
                  <m:t>,</m:t>
                </m:r>
              </m:oMath>
            </m:oMathPara>
          </w:p>
          <w:p>
            <w:pPr>
              <w:spacing w:line="252" w:lineRule="auto"/>
              <w:rPr>
                <w:rFonts w:ascii="Times New Roman" w:hAnsi="Times New Roman" w:cs="Times New Roman"/>
              </w:rPr>
            </w:pPr>
            <m:oMathPara>
              <m:oMath>
                <m:r>
                  <m:rPr/>
                  <w:rPr>
                    <w:rFonts w:ascii="Cambria Math" w:hAnsi="Cambria Math" w:cs="Times New Roman"/>
                  </w:rPr>
                  <m:t xml:space="preserve">                                         ∆θ∗j ≤ θ&lt; ∆θ∗</m:t>
                </m:r>
                <m:d>
                  <m:dPr>
                    <m:ctrlPr>
                      <w:rPr>
                        <w:rFonts w:ascii="Cambria Math" w:hAnsi="Cambria Math" w:cs="Times New Roman"/>
                        <w:i/>
                      </w:rPr>
                    </m:ctrlPr>
                  </m:dPr>
                  <m:e>
                    <m:r>
                      <m:rPr/>
                      <w:rPr>
                        <w:rFonts w:ascii="Cambria Math" w:hAnsi="Cambria Math" w:cs="Times New Roman"/>
                      </w:rPr>
                      <m:t>j+1</m:t>
                    </m:r>
                    <m:ctrlPr>
                      <w:rPr>
                        <w:rFonts w:ascii="Cambria Math" w:hAnsi="Cambria Math" w:cs="Times New Roman"/>
                        <w:i/>
                      </w:rPr>
                    </m:ctrlPr>
                  </m:e>
                </m:d>
                <m:r>
                  <m:rPr/>
                  <w:rPr>
                    <w:rFonts w:ascii="Cambria Math" w:hAnsi="Cambria Math" w:cs="Times New Roman"/>
                  </w:rPr>
                  <m:t>,</m:t>
                </m:r>
              </m:oMath>
            </m:oMathPara>
          </w:p>
          <w:p>
            <w:pPr>
              <w:spacing w:line="252" w:lineRule="auto"/>
              <w:rPr>
                <w:rFonts w:ascii="Times New Roman" w:hAnsi="Times New Roman" w:cs="Times New Roman"/>
              </w:rPr>
            </w:pPr>
            <m:oMathPara>
              <m:oMath>
                <m:r>
                  <m:rPr/>
                  <w:rPr>
                    <w:rFonts w:ascii="Cambria Math" w:hAnsi="Cambria Math" w:cs="Times New Roman"/>
                  </w:rPr>
                  <m:t xml:space="preserve">                                            ∆φ∗k ≤ φ&lt; ∆φ∗(k+1)}</m:t>
                </m:r>
              </m:oMath>
            </m:oMathPara>
          </w:p>
        </w:tc>
        <w:tc>
          <w:tcPr>
            <w:tcW w:w="504"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7)</w:t>
            </w:r>
          </w:p>
        </w:tc>
      </w:tr>
    </w:tbl>
    <w:p>
      <w:pPr>
        <w:spacing w:line="252" w:lineRule="auto"/>
        <w:rPr>
          <w:rFonts w:ascii="Times New Roman" w:hAnsi="Times New Roman" w:cs="Times New Roman"/>
        </w:rPr>
      </w:pPr>
      <w:r>
        <w:rPr>
          <w:rFonts w:ascii="Times New Roman" w:hAnsi="Times New Roman" w:cs="Times New Roman"/>
        </w:rPr>
        <w:t xml:space="preserve">where </w:t>
      </w:r>
      <m:oMath>
        <m:r>
          <m:rPr/>
          <w:rPr>
            <w:rFonts w:ascii="Cambria Math" w:hAnsi="Cambria Math" w:cs="Times New Roman"/>
          </w:rPr>
          <m:t>X</m:t>
        </m:r>
        <m:d>
          <m:dPr>
            <m:ctrlPr>
              <w:rPr>
                <w:rFonts w:ascii="Cambria Math" w:hAnsi="Cambria Math" w:cs="Times New Roman"/>
                <w:i/>
              </w:rPr>
            </m:ctrlPr>
          </m:dPr>
          <m:e>
            <m:r>
              <m:rPr/>
              <w:rPr>
                <w:rFonts w:ascii="Cambria Math" w:hAnsi="Cambria Math" w:cs="Times New Roman"/>
              </w:rPr>
              <m:t>ρ,θ,φ, AV,COV</m:t>
            </m:r>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is in in spherical coordinate with the</w:t>
      </w:r>
      <w:r>
        <w:rPr>
          <w:rFonts w:hint="eastAsia" w:ascii="Times New Roman" w:hAnsi="Times New Roman" w:cs="Times New Roman"/>
        </w:rPr>
        <w:t xml:space="preserve"> </w:t>
      </w:r>
      <w:r>
        <w:rPr>
          <w:rFonts w:ascii="Times New Roman" w:hAnsi="Times New Roman" w:cs="Times New Roman"/>
        </w:rPr>
        <w:t xml:space="preserve">radial distance </w:t>
      </w:r>
      <w:r>
        <w:rPr>
          <w:rFonts w:ascii="Times New Roman" w:hAnsi="Times New Roman" w:cs="Times New Roman"/>
          <w:i/>
          <w:iCs/>
        </w:rPr>
        <w:t>ρ</w:t>
      </w:r>
      <w:r>
        <w:rPr>
          <w:rFonts w:ascii="Times New Roman" w:hAnsi="Times New Roman" w:cs="Times New Roman"/>
        </w:rPr>
        <w:t xml:space="preserve">, </w:t>
      </w:r>
      <w:r>
        <w:rPr>
          <w:rFonts w:ascii="Times New Roman" w:hAnsi="Times New Roman" w:eastAsia="等线" w:cs="Times New Roman"/>
        </w:rPr>
        <w:t xml:space="preserve">polar angle </w:t>
      </w:r>
      <w:r>
        <w:rPr>
          <w:rFonts w:ascii="Times New Roman" w:hAnsi="Times New Roman" w:cs="Times New Roman"/>
          <w:i/>
          <w:iCs/>
        </w:rPr>
        <w:t>θ</w:t>
      </w:r>
      <w:r>
        <w:rPr>
          <w:rFonts w:ascii="Times New Roman" w:hAnsi="Times New Roman" w:cs="Times New Roman"/>
        </w:rPr>
        <w:t xml:space="preserve">, average intensity </w:t>
      </w:r>
      <w:r>
        <w:rPr>
          <w:rFonts w:ascii="Times New Roman" w:hAnsi="Times New Roman" w:cs="Times New Roman"/>
          <w:i/>
          <w:iCs/>
        </w:rPr>
        <w:t>AV</w:t>
      </w:r>
      <w:r>
        <w:rPr>
          <w:rFonts w:ascii="Times New Roman" w:hAnsi="Times New Roman" w:cs="Times New Roman"/>
        </w:rPr>
        <w:t xml:space="preserve"> and covariance </w:t>
      </w:r>
      <w:r>
        <w:rPr>
          <w:rFonts w:ascii="Times New Roman" w:hAnsi="Times New Roman" w:cs="Times New Roman"/>
          <w:i/>
          <w:iCs/>
        </w:rPr>
        <w:t>COV</w:t>
      </w:r>
      <w:r>
        <w:rPr>
          <w:rFonts w:ascii="Times New Roman" w:hAnsi="Times New Roman" w:cs="Times New Roman"/>
        </w:rPr>
        <w:t xml:space="preserve">. </w:t>
      </w:r>
      <m:oMath>
        <m:r>
          <m:rPr/>
          <w:rPr>
            <w:rFonts w:ascii="Cambria Math" w:hAnsi="Cambria Math" w:cs="Times New Roman"/>
          </w:rPr>
          <m:t>∆ρ</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∆θ</m:t>
        </m:r>
      </m:oMath>
      <w:r>
        <w:rPr>
          <w:rFonts w:ascii="Times New Roman" w:hAnsi="Times New Roman" w:cs="Times New Roman"/>
        </w:rPr>
        <w:t xml:space="preserve"> and </w:t>
      </w:r>
      <m:oMath>
        <m:r>
          <m:rPr/>
          <w:rPr>
            <w:rFonts w:ascii="Cambria Math" w:hAnsi="Cambria Math" w:cs="Times New Roman"/>
          </w:rPr>
          <m:t>∆φ</m:t>
        </m:r>
      </m:oMath>
      <w:r>
        <w:rPr>
          <w:rFonts w:ascii="Times New Roman" w:hAnsi="Times New Roman" w:cs="Times New Roman"/>
        </w:rPr>
        <w:t xml:space="preserve"> are unit size parameters for each spherical</w:t>
      </w:r>
      <w:r>
        <w:rPr>
          <w:rFonts w:hint="eastAsia" w:ascii="Times New Roman" w:hAnsi="Times New Roman" w:cs="Times New Roman"/>
        </w:rPr>
        <w:t xml:space="preserve"> </w:t>
      </w:r>
      <w:r>
        <w:rPr>
          <w:rFonts w:ascii="Times New Roman" w:hAnsi="Times New Roman" w:cs="Times New Roman"/>
        </w:rPr>
        <w:t>direction.</w:t>
      </w:r>
    </w:p>
    <w:p>
      <w:pPr>
        <w:spacing w:line="252" w:lineRule="auto"/>
        <w:ind w:firstLine="420"/>
        <w:rPr>
          <w:rFonts w:hint="eastAsia" w:ascii="Times New Roman" w:hAnsi="Times New Roman" w:cs="Times New Roman"/>
          <w:color w:val="FF0000"/>
        </w:rPr>
      </w:pPr>
      <w:r>
        <w:rPr>
          <w:rFonts w:ascii="Times New Roman" w:hAnsi="Times New Roman" w:cs="Times New Roman"/>
          <w:color w:val="FF0000"/>
        </w:rPr>
        <w:t>Intensity</w:t>
      </w:r>
      <w:r>
        <w:rPr>
          <w:rFonts w:hint="eastAsia" w:ascii="Times New Roman" w:hAnsi="Times New Roman" w:cs="Times New Roman"/>
          <w:color w:val="FF0000"/>
        </w:rPr>
        <w:t>辅助聚类图</w:t>
      </w:r>
    </w:p>
    <w:p>
      <w:pPr>
        <w:spacing w:line="252" w:lineRule="auto"/>
        <w:jc w:val="center"/>
        <w:rPr>
          <w:rFonts w:ascii="Times New Roman" w:hAnsi="Times New Roman" w:cs="Times New Roman"/>
        </w:rPr>
      </w:pPr>
      <w:r>
        <w:drawing>
          <wp:inline distT="0" distB="0" distL="0" distR="0">
            <wp:extent cx="8253095" cy="194437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2040" r="5158" b="4918"/>
                    <a:stretch>
                      <a:fillRect/>
                    </a:stretch>
                  </pic:blipFill>
                  <pic:spPr>
                    <a:xfrm>
                      <a:off x="0" y="0"/>
                      <a:ext cx="8253095" cy="1944370"/>
                    </a:xfrm>
                    <a:prstGeom prst="rect">
                      <a:avLst/>
                    </a:prstGeom>
                    <a:ln>
                      <a:noFill/>
                    </a:ln>
                  </pic:spPr>
                </pic:pic>
              </a:graphicData>
            </a:graphic>
          </wp:inline>
        </w:drawing>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We describe our proposed segmentation method in</w:t>
      </w:r>
      <w:r>
        <w:rPr>
          <w:rFonts w:hint="eastAsia" w:ascii="Times New Roman" w:hAnsi="Times New Roman" w:cs="Times New Roman"/>
        </w:rPr>
        <w:t xml:space="preserve"> </w:t>
      </w:r>
      <w:r>
        <w:rPr>
          <w:rFonts w:ascii="Times New Roman" w:hAnsi="Times New Roman" w:cs="Times New Roman"/>
        </w:rPr>
        <w:t>Algorithm 1. We first execute a pre-processing process to extract ground by [37] and calibrate intensity (line 1~2). Then we convert the coordinate of no-ground points into</w:t>
      </w:r>
      <w:r>
        <w:rPr>
          <w:rFonts w:hint="eastAsia" w:ascii="Times New Roman" w:hAnsi="Times New Roman" w:cs="Times New Roman"/>
        </w:rPr>
        <w:t xml:space="preserve"> </w:t>
      </w:r>
      <w:r>
        <w:rPr>
          <w:rFonts w:ascii="Times New Roman" w:hAnsi="Times New Roman" w:cs="Times New Roman"/>
        </w:rPr>
        <w:t xml:space="preserve">spherical one which consists of </w:t>
      </w:r>
      <w:r>
        <w:rPr>
          <w:rFonts w:ascii="Times New Roman" w:hAnsi="Times New Roman" w:cs="Times New Roman"/>
          <w:i/>
          <w:iCs/>
        </w:rPr>
        <w:t>ρ</w:t>
      </w:r>
      <w:r>
        <w:rPr>
          <w:rFonts w:ascii="Times New Roman" w:hAnsi="Times New Roman" w:cs="Times New Roman"/>
        </w:rPr>
        <w:t xml:space="preserve">, </w:t>
      </w:r>
      <w:r>
        <w:rPr>
          <w:rFonts w:ascii="Times New Roman" w:hAnsi="Times New Roman" w:cs="Times New Roman"/>
          <w:i/>
          <w:iCs/>
        </w:rPr>
        <w:t>θ</w:t>
      </w:r>
      <w:r>
        <w:rPr>
          <w:rFonts w:ascii="Times New Roman" w:hAnsi="Times New Roman" w:cs="Times New Roman"/>
        </w:rPr>
        <w:t xml:space="preserve">, </w:t>
      </w:r>
      <w:r>
        <w:rPr>
          <w:rFonts w:ascii="Times New Roman" w:hAnsi="Times New Roman" w:cs="Times New Roman"/>
          <w:i/>
          <w:iCs/>
        </w:rPr>
        <w:t>φ</w:t>
      </w:r>
      <w:r>
        <w:rPr>
          <w:rFonts w:ascii="Times New Roman" w:hAnsi="Times New Roman" w:cs="Times New Roman"/>
        </w:rPr>
        <w:t xml:space="preserve"> (line 3) and build a hash table that maps each curved-voxel index</w:t>
      </w:r>
      <w:r>
        <w:rPr>
          <w:rFonts w:hint="eastAsia" w:ascii="Times New Roman" w:hAnsi="Times New Roman" w:cs="Times New Roman"/>
        </w:rPr>
        <w:t xml:space="preserve"> </w:t>
      </w:r>
      <w:r>
        <w:rPr>
          <w:rFonts w:ascii="Times New Roman" w:hAnsi="Times New Roman" w:cs="Times New Roman"/>
        </w:rPr>
        <w:t>to indices of points inside the CVI and calculate average and covariance of intensity (line 4). Note that we</w:t>
      </w:r>
      <w:r>
        <w:rPr>
          <w:rFonts w:hint="eastAsia" w:ascii="Times New Roman" w:hAnsi="Times New Roman" w:cs="Times New Roman"/>
        </w:rPr>
        <w:t xml:space="preserve"> </w:t>
      </w:r>
      <w:r>
        <w:rPr>
          <w:rFonts w:ascii="Times New Roman" w:hAnsi="Times New Roman" w:cs="Times New Roman"/>
        </w:rPr>
        <w:t>maintain sparse representations of the hash table, storing</w:t>
      </w:r>
      <w:r>
        <w:rPr>
          <w:rFonts w:hint="eastAsia" w:ascii="Times New Roman" w:hAnsi="Times New Roman" w:cs="Times New Roman"/>
        </w:rPr>
        <w:t xml:space="preserve"> </w:t>
      </w:r>
      <w:r>
        <w:rPr>
          <w:rFonts w:ascii="Times New Roman" w:hAnsi="Times New Roman" w:cs="Times New Roman"/>
        </w:rPr>
        <w:t>only voxels that contain at least a point, to generate a space-efficient hash table that contains information of only non-empty CVIs. After building</w:t>
      </w:r>
      <w:r>
        <w:rPr>
          <w:rFonts w:hint="eastAsia" w:ascii="Times New Roman" w:hAnsi="Times New Roman" w:cs="Times New Roman"/>
        </w:rPr>
        <w:t xml:space="preserve"> </w:t>
      </w:r>
      <w:r>
        <w:rPr>
          <w:rFonts w:ascii="Times New Roman" w:hAnsi="Times New Roman" w:cs="Times New Roman"/>
        </w:rPr>
        <w:t>the hash table, we visit each point to find neighbor points</w:t>
      </w:r>
      <w:r>
        <w:rPr>
          <w:rFonts w:hint="eastAsia" w:ascii="Times New Roman" w:hAnsi="Times New Roman" w:cs="Times New Roman"/>
        </w:rPr>
        <w:t xml:space="preserve"> </w:t>
      </w:r>
      <w:r>
        <w:rPr>
          <w:rFonts w:ascii="Times New Roman" w:hAnsi="Times New Roman" w:cs="Times New Roman"/>
        </w:rPr>
        <w:t>in 27 (=</w:t>
      </w:r>
      <m:oMath>
        <m:r>
          <m:rPr/>
          <w:rPr>
            <w:rFonts w:ascii="Cambria Math" w:hAnsi="Cambria Math" w:cs="Times New Roman"/>
          </w:rPr>
          <m:t xml:space="preserve"> </m:t>
        </m:r>
        <m:sSup>
          <m:sSupPr>
            <m:ctrlPr>
              <w:rPr>
                <w:rFonts w:ascii="Cambria Math" w:hAnsi="Cambria Math" w:cs="Times New Roman"/>
                <w:i/>
              </w:rPr>
            </m:ctrlPr>
          </m:sSupPr>
          <m:e>
            <m:r>
              <m:rPr/>
              <w:rPr>
                <w:rFonts w:ascii="Cambria Math" w:hAnsi="Cambria Math" w:cs="Times New Roman"/>
              </w:rPr>
              <m:t>3</m:t>
            </m:r>
            <m:ctrlPr>
              <w:rPr>
                <w:rFonts w:ascii="Cambria Math" w:hAnsi="Cambria Math" w:cs="Times New Roman"/>
                <w:i/>
              </w:rPr>
            </m:ctrlPr>
          </m:e>
          <m:sup>
            <m:r>
              <m:rPr/>
              <w:rPr>
                <w:rFonts w:ascii="Cambria Math" w:hAnsi="Cambria Math" w:cs="Times New Roman"/>
              </w:rPr>
              <m:t>3</m:t>
            </m:r>
            <m:ctrlPr>
              <w:rPr>
                <w:rFonts w:ascii="Cambria Math" w:hAnsi="Cambria Math" w:cs="Times New Roman"/>
                <w:i/>
              </w:rPr>
            </m:ctrlPr>
          </m:sup>
        </m:sSup>
      </m:oMath>
      <w:r>
        <w:rPr>
          <w:rFonts w:ascii="Times New Roman" w:hAnsi="Times New Roman" w:cs="Times New Roman"/>
        </w:rPr>
        <w:t xml:space="preserve">) voxels surrounding the target CVI, while the </w:t>
      </w:r>
      <w:r>
        <w:rPr>
          <w:rFonts w:ascii="Times New Roman" w:hAnsi="Times New Roman" w:cs="Times New Roman"/>
          <w:highlight w:val="yellow"/>
          <w:rPrChange w:id="0" w:author="钱堃" w:date="2023-02-14T17:56:57Z">
            <w:rPr>
              <w:rFonts w:ascii="Times New Roman" w:hAnsi="Times New Roman" w:cs="Times New Roman"/>
            </w:rPr>
          </w:rPrChange>
        </w:rPr>
        <w:t>difference of neighbor CVIs’ AV from target CVI must be smaller than the threshold</w:t>
      </w:r>
      <w:r>
        <w:rPr>
          <w:rFonts w:ascii="Times New Roman" w:hAnsi="Times New Roman" w:cs="Times New Roman"/>
        </w:rPr>
        <w:t xml:space="preserve"> of average values, and combine them as a cluster to update the list of clusters (line 5~11). After getting an initial list of clusters, we design a novel method to solve a long-distance non-clustering problem. We visit each cluster that passes the noise selection, use its CVIs to find neighbor CVIs in a larger size of 48 (4</w:t>
      </w:r>
      <m:oMath>
        <m:r>
          <m:rPr/>
          <w:rPr>
            <w:rFonts w:ascii="Cambria Math" w:hAnsi="Cambria Math" w:cs="Times New Roman"/>
          </w:rPr>
          <m:t>×4×3</m:t>
        </m:r>
      </m:oMath>
      <w:r>
        <w:rPr>
          <w:rFonts w:ascii="Times New Roman" w:hAnsi="Times New Roman" w:cs="Times New Roman"/>
        </w:rPr>
        <w:t>) which satisfy the average difference and covariance conditions, checking labels in these neighbors to get the neighbor clusters of target cluster and combine them as a new cluster to get the final list of clusters (line 12~18).</w:t>
      </w:r>
    </w:p>
    <w:p>
      <w:pPr>
        <w:spacing w:line="252" w:lineRule="auto"/>
        <w:ind w:firstLine="420"/>
        <w:rPr>
          <w:rFonts w:ascii="Times New Roman" w:hAnsi="Times New Roman" w:cs="Times New Roman"/>
        </w:rPr>
      </w:pPr>
      <w:r>
        <w:rPr>
          <w:rFonts w:ascii="Times New Roman" w:hAnsi="Times New Roman" w:cs="Times New Roman"/>
        </w:rPr>
        <w:t>Compared with [16], w</w:t>
      </w:r>
      <w:r>
        <w:rPr>
          <w:rFonts w:hint="eastAsia" w:ascii="Times New Roman" w:hAnsi="Times New Roman" w:cs="Times New Roman"/>
        </w:rPr>
        <w:t>ith</w:t>
      </w:r>
      <w:r>
        <w:rPr>
          <w:rFonts w:ascii="Times New Roman" w:hAnsi="Times New Roman" w:cs="Times New Roman"/>
        </w:rPr>
        <w:t xml:space="preserve"> the assistance of intensity, the proposed</w:t>
      </w:r>
      <w:ins w:id="1" w:author="钱堃" w:date="2023-02-14T17:43:50Z">
        <w:r>
          <w:rPr>
            <w:rFonts w:hint="eastAsia" w:ascii="Times New Roman" w:hAnsi="Times New Roman" w:cs="Times New Roman"/>
            <w:lang w:eastAsia="zh-CN"/>
          </w:rPr>
          <w:t>？</w:t>
        </w:r>
      </w:ins>
      <w:r>
        <w:rPr>
          <w:rFonts w:ascii="Times New Roman" w:hAnsi="Times New Roman" w:cs="Times New Roman"/>
        </w:rPr>
        <w:t xml:space="preserve"> can cluster parts of the same object separated due to occlusion </w:t>
      </w:r>
      <w:r>
        <w:rPr>
          <w:rFonts w:ascii="Times New Roman" w:hAnsi="Times New Roman" w:cs="Times New Roman"/>
          <w:color w:val="FF0000"/>
        </w:rPr>
        <w:t>as in Fig</w:t>
      </w:r>
      <w:r>
        <w:rPr>
          <w:rFonts w:hint="eastAsia" w:ascii="Times New Roman" w:hAnsi="Times New Roman" w:cs="Times New Roman"/>
          <w:color w:val="FF0000"/>
        </w:rPr>
        <w:t xml:space="preserve"> </w:t>
      </w:r>
      <w:r>
        <w:rPr>
          <w:rFonts w:ascii="Times New Roman" w:hAnsi="Times New Roman" w:cs="Times New Roman"/>
          <w:color w:val="FF0000"/>
        </w:rPr>
        <w:t>(</w:t>
      </w:r>
      <w:r>
        <w:rPr>
          <w:rFonts w:hint="eastAsia" w:ascii="Times New Roman" w:hAnsi="Times New Roman" w:cs="Times New Roman"/>
          <w:color w:val="FF0000"/>
        </w:rPr>
        <w:t>图片I</w:t>
      </w:r>
      <w:r>
        <w:rPr>
          <w:rFonts w:ascii="Times New Roman" w:hAnsi="Times New Roman" w:cs="Times New Roman"/>
          <w:color w:val="FF0000"/>
        </w:rPr>
        <w:t>OU)</w:t>
      </w:r>
      <w:r>
        <w:rPr>
          <w:rFonts w:hint="eastAsia" w:ascii="Times New Roman" w:hAnsi="Times New Roman" w:cs="Times New Roman"/>
        </w:rPr>
        <w:t>.</w:t>
      </w:r>
      <w:r>
        <w:rPr>
          <w:rFonts w:ascii="Times New Roman" w:hAnsi="Times New Roman" w:cs="Times New Roman"/>
        </w:rPr>
        <w:t xml:space="preserve"> </w:t>
      </w:r>
    </w:p>
    <w:p>
      <w:pPr>
        <w:spacing w:line="252" w:lineRule="auto"/>
        <w:rPr>
          <w:rFonts w:ascii="Times New Roman" w:hAnsi="Times New Roman" w:cs="Times New Roman"/>
        </w:rPr>
      </w:pPr>
    </w:p>
    <w:tbl>
      <w:tblPr>
        <w:tblStyle w:val="6"/>
        <w:tblW w:w="0" w:type="auto"/>
        <w:tblInd w:w="4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371" w:type="dxa"/>
            <w:tcBorders>
              <w:top w:val="single" w:color="auto" w:sz="4" w:space="0"/>
              <w:bottom w:val="single" w:color="auto" w:sz="4" w:space="0"/>
            </w:tcBorders>
          </w:tcPr>
          <w:p>
            <w:pPr>
              <w:spacing w:line="252" w:lineRule="auto"/>
              <w:rPr>
                <w:rFonts w:ascii="Times New Roman" w:hAnsi="Times New Roman" w:cs="Times New Roman"/>
              </w:rPr>
            </w:pPr>
            <w:r>
              <w:rPr>
                <w:rFonts w:ascii="Times New Roman" w:hAnsi="Times New Roman" w:cs="Times New Roman"/>
              </w:rPr>
              <w:t xml:space="preserve">Algorithm 1: </w:t>
            </w:r>
            <w:r>
              <w:rPr>
                <w:rFonts w:ascii="Times New Roman" w:hAnsi="Times New Roman" w:cs="Times New Roman"/>
                <w:b/>
                <w:bCs/>
              </w:rPr>
              <w:t>Curved-voxel clustering assisted by intensity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Borders>
              <w:top w:val="single" w:color="auto" w:sz="4" w:space="0"/>
            </w:tcBorders>
          </w:tcPr>
          <w:p>
            <w:pPr>
              <w:spacing w:line="252" w:lineRule="auto"/>
              <w:rPr>
                <w:rFonts w:ascii="Times New Roman" w:hAnsi="Times New Roman" w:cs="Times New Roman"/>
              </w:rPr>
            </w:pPr>
            <w:r>
              <w:rPr>
                <w:rFonts w:hint="eastAsia" w:ascii="Times New Roman" w:hAnsi="Times New Roman" w:cs="Times New Roman"/>
                <w:b/>
                <w:bCs/>
              </w:rPr>
              <w:t>I</w:t>
            </w:r>
            <w:r>
              <w:rPr>
                <w:rFonts w:ascii="Times New Roman" w:hAnsi="Times New Roman" w:cs="Times New Roman"/>
                <w:b/>
                <w:bCs/>
              </w:rPr>
              <w:t>nput:</w:t>
            </w:r>
            <w:r>
              <w:rPr>
                <w:rFonts w:ascii="Times New Roman" w:hAnsi="Times New Roman" w:cs="Times New Roman"/>
              </w:rPr>
              <w:t xml:space="preserve"> 3D point clouds </w:t>
            </w:r>
            <m:oMath>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ascii="Times New Roman" w:hAnsi="Times New Roman" w:cs="Times New Roman"/>
              </w:rPr>
              <w:t xml:space="preserve"> from a scan data, and</w:t>
            </w:r>
          </w:p>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curved-voxel size parameters </w:t>
            </w:r>
            <m:oMath>
              <m:r>
                <m:rPr/>
                <w:rPr>
                  <w:rFonts w:ascii="Cambria Math" w:hAnsi="Cambria Math" w:cs="Times New Roman"/>
                </w:rPr>
                <m:t>∆ρ</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∆θ</m:t>
              </m:r>
            </m:oMath>
            <w:r>
              <w:rPr>
                <w:rFonts w:ascii="Times New Roman" w:hAnsi="Times New Roman" w:cs="Times New Roman"/>
              </w:rPr>
              <w:t xml:space="preserve"> and </w:t>
            </w:r>
            <m:oMath>
              <m:r>
                <m:rPr/>
                <w:rPr>
                  <w:rFonts w:ascii="Cambria Math" w:hAnsi="Cambria Math" w:cs="Times New Roman"/>
                </w:rPr>
                <m:t>∆φ</m:t>
              </m:r>
            </m:oMath>
            <w:r>
              <w:rPr>
                <w:rFonts w:hint="eastAsia" w:ascii="Times New Roman" w:hAnsi="Times New Roman" w:cs="Times New Roman"/>
              </w:rPr>
              <w:t>,</w:t>
            </w:r>
            <w:r>
              <w:rPr>
                <w:rFonts w:ascii="Times New Roman" w:hAnsi="Times New Roman" w:cs="Times New Roman"/>
              </w:rPr>
              <w:t xml:space="preserve"> and</w:t>
            </w:r>
          </w:p>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the threshold of average and covariance of intensity </w:t>
            </w:r>
            <w:r>
              <w:rPr>
                <w:rFonts w:ascii="Times New Roman" w:hAnsi="Times New Roman" w:cs="Times New Roman"/>
                <w:i/>
                <w:iCs/>
              </w:rPr>
              <w:t>threAV</w:t>
            </w:r>
            <w:r>
              <w:rPr>
                <w:rFonts w:ascii="Times New Roman" w:hAnsi="Times New Roman" w:cs="Times New Roman"/>
              </w:rPr>
              <w:t xml:space="preserve">, </w:t>
            </w:r>
            <w:r>
              <w:rPr>
                <w:rFonts w:ascii="Times New Roman" w:hAnsi="Times New Roman" w:cs="Times New Roman"/>
                <w:i/>
                <w:iCs/>
              </w:rPr>
              <w:t>threCOV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b/>
                <w:bCs/>
              </w:rPr>
              <w:t>O</w:t>
            </w:r>
            <w:r>
              <w:rPr>
                <w:rFonts w:ascii="Times New Roman" w:hAnsi="Times New Roman" w:cs="Times New Roman"/>
                <w:b/>
                <w:bCs/>
              </w:rPr>
              <w:t>utput:</w:t>
            </w:r>
            <w:r>
              <w:rPr>
                <w:rFonts w:ascii="Times New Roman" w:hAnsi="Times New Roman" w:cs="Times New Roman"/>
              </w:rPr>
              <w:t xml:space="preserve"> list of clusters of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Extract ground:</w:t>
            </w:r>
            <w:r>
              <w:rPr>
                <w:rFonts w:ascii="Times New Roman" w:hAnsi="Times New Roman" w:cs="Times New Roman"/>
              </w:rPr>
              <w:t xml:space="preserve"> use patchwork to remove ground in the raw point cloud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2</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Calibrate intensity:</w:t>
            </w:r>
            <w:r>
              <w:rPr>
                <w:rFonts w:ascii="Times New Roman" w:hAnsi="Times New Roman" w:cs="Times New Roman"/>
              </w:rPr>
              <w:t xml:space="preserve"> number n of no-ground points </w:t>
            </w:r>
            <m:oMath>
              <m:r>
                <m:rPr/>
                <w:rPr>
                  <w:rFonts w:ascii="Cambria Math" w:hAnsi="Cambria Math" w:cs="Times New Roman"/>
                </w:rPr>
                <m:t>→</m:t>
              </m:r>
            </m:oMath>
            <w:r>
              <w:rPr>
                <w:rFonts w:ascii="Times New Roman" w:hAnsi="Times New Roman" w:cs="Times New Roman"/>
              </w:rPr>
              <w:t xml:space="preserve"> search neighbors by kdtree,</w:t>
            </w:r>
          </w:p>
          <w:p>
            <w:pPr>
              <w:spacing w:line="252" w:lineRule="auto"/>
              <w:rPr>
                <w:rFonts w:ascii="Times New Roman" w:hAnsi="Times New Roman" w:cs="Times New Roman" w:eastAsiaTheme="minorHAnsi"/>
              </w:rPr>
            </w:pPr>
            <w:r>
              <w:rPr>
                <w:rFonts w:hint="eastAsia" w:ascii="Times New Roman" w:hAnsi="Times New Roman" w:cs="Times New Roman"/>
              </w:rPr>
              <w:t xml:space="preserve"> </w:t>
            </w:r>
            <w:r>
              <w:rPr>
                <w:rFonts w:ascii="Times New Roman" w:hAnsi="Times New Roman" w:cs="Times New Roman"/>
              </w:rPr>
              <w:t xml:space="preserve">                 </w:t>
            </w:r>
            <m:oMath>
              <m:r>
                <m:rPr/>
                <w:rPr>
                  <w:rFonts w:ascii="Cambria Math" w:hAnsi="Cambria Math" w:cs="Times New Roman"/>
                </w:rPr>
                <m:t>θ</m:t>
              </m:r>
              <m:d>
                <m:dPr>
                  <m:ctrlPr>
                    <w:rPr>
                      <w:rFonts w:ascii="Cambria Math" w:hAnsi="Cambria Math" w:cs="Times New Roman"/>
                      <w:i/>
                    </w:rPr>
                  </m:ctrlPr>
                </m:dPr>
                <m:e>
                  <m:r>
                    <m:rPr/>
                    <w:rPr>
                      <w:rFonts w:ascii="Cambria Math" w:hAnsi="Cambria Math" w:cs="Times New Roman"/>
                    </w:rPr>
                    <m:t>Cur</m:t>
                  </m:r>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 xml:space="preserve">in local region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 xml:space="preserve">normal vector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eastAsiaTheme="minorHAnsi"/>
              </w:rPr>
              <w:t>incident vector,</w:t>
            </w:r>
          </w:p>
          <w:p>
            <w:pPr>
              <w:spacing w:line="252" w:lineRule="auto"/>
              <w:rPr>
                <w:rFonts w:ascii="Times New Roman" w:hAnsi="Times New Roman" w:cs="Times New Roman"/>
              </w:rPr>
            </w:pPr>
            <w:r>
              <w:rPr>
                <w:rFonts w:hint="eastAsia" w:ascii="Times New Roman" w:hAnsi="Times New Roman" w:cs="Times New Roman" w:eastAsiaTheme="minorHAnsi"/>
              </w:rPr>
              <w:t xml:space="preserve"> </w:t>
            </w:r>
            <w:r>
              <w:rPr>
                <w:rFonts w:ascii="Times New Roman" w:hAnsi="Times New Roman" w:cs="Times New Roman" w:eastAsiaTheme="minorHAnsi"/>
              </w:rPr>
              <w:t xml:space="preserve">                 use mathematical model (formula 6) to correct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3</w:t>
            </w:r>
            <w:r>
              <w:rPr>
                <w:rFonts w:ascii="Times New Roman" w:hAnsi="Times New Roman" w:cs="Times New Roman"/>
                <w:sz w:val="18"/>
                <w:szCs w:val="18"/>
              </w:rPr>
              <w:t>:</w:t>
            </w:r>
            <w:r>
              <w:rPr>
                <w:rFonts w:ascii="Times New Roman" w:hAnsi="Times New Roman" w:cs="Times New Roman"/>
              </w:rPr>
              <w:t xml:space="preserve"> </w:t>
            </w:r>
            <m:oMath>
              <m:r>
                <m:rPr>
                  <m:sty m:val="bi"/>
                </m:rPr>
                <w:rPr>
                  <w:rFonts w:ascii="Cambria Math" w:hAnsi="Cambria Math" w:cs="Times New Roman"/>
                </w:rPr>
                <m:t>X</m:t>
              </m:r>
              <m:d>
                <m:dPr>
                  <m:ctrlPr>
                    <w:rPr>
                      <w:rFonts w:ascii="Cambria Math" w:hAnsi="Cambria Math" w:cs="Times New Roman"/>
                      <w:b/>
                      <w:bCs/>
                      <w:i/>
                    </w:rPr>
                  </m:ctrlPr>
                </m:dPr>
                <m:e>
                  <m:r>
                    <m:rPr>
                      <m:sty m:val="bi"/>
                    </m:rPr>
                    <w:rPr>
                      <w:rFonts w:ascii="Cambria Math" w:hAnsi="Cambria Math" w:cs="Times New Roman"/>
                    </w:rPr>
                    <m:t>ρ,θ,φ</m:t>
                  </m:r>
                  <m:ctrlPr>
                    <w:rPr>
                      <w:rFonts w:ascii="Cambria Math" w:hAnsi="Cambria Math" w:cs="Times New Roman"/>
                      <w:b/>
                      <w:bCs/>
                      <w:i/>
                    </w:rPr>
                  </m:ctrlPr>
                </m:e>
              </m:d>
            </m:oMath>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convert-to-spherical {</w:t>
            </w:r>
            <m:oMath>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ascii="Times New Roman" w:hAnsi="Times New Roman" w:cs="Times New Roma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4</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hash-table</w:t>
            </w:r>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 xml:space="preserve">build-hash-table {X, </w:t>
            </w:r>
            <m:oMath>
              <m:r>
                <m:rPr/>
                <w:rPr>
                  <w:rFonts w:ascii="Cambria Math" w:hAnsi="Cambria Math" w:cs="Times New Roman"/>
                </w:rPr>
                <m:t>∆ρ</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∆θ</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∆φ</m:t>
              </m:r>
            </m:oMath>
            <w:r>
              <w:rPr>
                <w:rFonts w:hint="eastAsia"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AV</w:t>
            </w:r>
            <w:r>
              <w:rPr>
                <w:rFonts w:ascii="Times New Roman" w:hAnsi="Times New Roman" w:cs="Times New Roman"/>
              </w:rPr>
              <w:t xml:space="preserve">, </w:t>
            </w:r>
            <w:r>
              <w:rPr>
                <w:rFonts w:ascii="Times New Roman" w:hAnsi="Times New Roman" w:cs="Times New Roman"/>
                <w:i/>
                <w:iCs/>
              </w:rPr>
              <w:t>COV</w:t>
            </w:r>
            <w:r>
              <w:rPr>
                <w:rFonts w:ascii="Times New Roman" w:hAnsi="Times New Roman" w:cs="Times New Roma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ascii="Times New Roman" w:hAnsi="Times New Roman" w:cs="Times New Roman"/>
                <w:sz w:val="18"/>
                <w:szCs w:val="18"/>
              </w:rPr>
              <w:t>5:</w:t>
            </w:r>
            <w:r>
              <w:rPr>
                <w:rFonts w:ascii="Times New Roman" w:hAnsi="Times New Roman" w:cs="Times New Roman"/>
              </w:rPr>
              <w:t xml:space="preserve"> </w:t>
            </w:r>
            <w:r>
              <w:rPr>
                <w:rFonts w:ascii="Times New Roman" w:hAnsi="Times New Roman" w:cs="Times New Roman"/>
                <w:b/>
                <w:bCs/>
              </w:rPr>
              <w:t>for</w:t>
            </w:r>
            <w:r>
              <w:rPr>
                <w:rFonts w:ascii="Times New Roman" w:hAnsi="Times New Roman" w:cs="Times New Roman"/>
              </w:rPr>
              <w:t xml:space="preserve"> every point </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xml:space="preserve"> </w:t>
            </w:r>
            <w:r>
              <w:rPr>
                <w:rFonts w:ascii="Times New Roman" w:hAnsi="Times New Roman" w:cs="Times New Roman"/>
                <w:b/>
                <w:bCs/>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6</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if</w:t>
            </w:r>
            <w:r>
              <w:rPr>
                <w:rFonts w:ascii="Times New Roman" w:hAnsi="Times New Roman" w:cs="Times New Roman"/>
              </w:rPr>
              <w:t xml:space="preserve"> </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hint="eastAsia" w:ascii="Times New Roman" w:hAnsi="Times New Roman" w:cs="Times New Roman"/>
              </w:rPr>
              <w:t xml:space="preserve"> </w:t>
            </w:r>
            <w:r>
              <w:rPr>
                <w:rFonts w:ascii="Times New Roman" w:hAnsi="Times New Roman" w:cs="Times New Roman"/>
              </w:rPr>
              <w:t xml:space="preserve">is already included in a cluster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7</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8</w:t>
            </w:r>
            <w:r>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b/>
                <w:bCs/>
              </w:rPr>
              <w:t>end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9</w:t>
            </w:r>
            <w:r>
              <w:rPr>
                <w:rFonts w:ascii="Times New Roman" w:hAnsi="Times New Roman" w:cs="Times New Roman"/>
                <w:sz w:val="18"/>
                <w:szCs w:val="18"/>
              </w:rPr>
              <w:t>:</w:t>
            </w:r>
            <w:r>
              <w:rPr>
                <w:rFonts w:ascii="Times New Roman" w:hAnsi="Times New Roman" w:cs="Times New Roman"/>
              </w:rPr>
              <w:t xml:space="preserve">    CVI(</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neighbors(</w:t>
            </w:r>
            <w:r>
              <w:rPr>
                <w:rFonts w:ascii="Times New Roman" w:hAnsi="Times New Roman" w:cs="Times New Roman"/>
                <w:i/>
                <w:iCs/>
              </w:rPr>
              <w:t>k</w:t>
            </w:r>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 xml:space="preserve">find in hash-table, </w:t>
            </w:r>
            <w:r>
              <w:rPr>
                <w:rFonts w:ascii="Times New Roman" w:hAnsi="Times New Roman" w:cs="Times New Roman"/>
                <w:b/>
                <w:bCs/>
              </w:rPr>
              <w:t>and</w:t>
            </w:r>
          </w:p>
          <w:p>
            <w:pPr>
              <w:spacing w:line="252" w:lineRule="auto"/>
              <w:ind w:firstLine="2730" w:firstLineChars="1300"/>
              <w:rPr>
                <w:rFonts w:ascii="Times New Roman" w:hAnsi="Times New Roman" w:cs="Times New Roman"/>
              </w:rPr>
            </w:pPr>
            <w:commentRangeStart w:id="20"/>
            <w:r>
              <w:rPr>
                <w:rFonts w:ascii="Times New Roman" w:hAnsi="Times New Roman" w:cs="Times New Roman"/>
              </w:rPr>
              <w:t>| CVI(</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w:t>
            </w:r>
            <w:r>
              <w:rPr>
                <w:rFonts w:ascii="Times New Roman" w:hAnsi="Times New Roman" w:cs="Times New Roman"/>
                <w:b/>
                <w:bCs/>
              </w:rPr>
              <w:t>.</w:t>
            </w:r>
            <w:r>
              <w:rPr>
                <w:rFonts w:ascii="Times New Roman" w:hAnsi="Times New Roman" w:cs="Times New Roman"/>
                <w:i/>
                <w:iCs/>
              </w:rPr>
              <w:t xml:space="preserve">AV - </w:t>
            </w:r>
            <w:r>
              <w:rPr>
                <w:rFonts w:ascii="Times New Roman" w:hAnsi="Times New Roman" w:cs="Times New Roman"/>
              </w:rPr>
              <w:t>CVI(</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i+1</m:t>
                  </m:r>
                  <m:ctrlPr>
                    <w:rPr>
                      <w:rFonts w:ascii="Cambria Math" w:hAnsi="Cambria Math" w:cs="Times New Roman"/>
                      <w:i/>
                    </w:rPr>
                  </m:ctrlPr>
                </m:sub>
              </m:sSub>
            </m:oMath>
            <w:r>
              <w:rPr>
                <w:rFonts w:ascii="Times New Roman" w:hAnsi="Times New Roman" w:cs="Times New Roman"/>
              </w:rPr>
              <w:t>)</w:t>
            </w:r>
            <w:r>
              <w:rPr>
                <w:rFonts w:ascii="Times New Roman" w:hAnsi="Times New Roman" w:cs="Times New Roman"/>
                <w:b/>
                <w:bCs/>
              </w:rPr>
              <w:t>.</w:t>
            </w:r>
            <w:r>
              <w:rPr>
                <w:rFonts w:ascii="Times New Roman" w:hAnsi="Times New Roman" w:cs="Times New Roman"/>
                <w:i/>
                <w:iCs/>
              </w:rPr>
              <w:t xml:space="preserve">AV | </w:t>
            </w:r>
            <m:oMath>
              <m:r>
                <m:rPr/>
                <w:rPr>
                  <w:rFonts w:ascii="Cambria Math" w:hAnsi="Cambria Math" w:cs="Times New Roman"/>
                </w:rPr>
                <m:t>≤</m:t>
              </m:r>
            </m:oMath>
            <w:r>
              <w:rPr>
                <w:rFonts w:hint="eastAsia" w:ascii="Times New Roman" w:hAnsi="Times New Roman" w:cs="Times New Roman"/>
                <w:i/>
                <w:iCs/>
              </w:rPr>
              <w:t xml:space="preserve"> </w:t>
            </w:r>
            <w:r>
              <w:rPr>
                <w:rFonts w:ascii="Times New Roman" w:hAnsi="Times New Roman" w:cs="Times New Roman"/>
                <w:i/>
                <w:iCs/>
              </w:rPr>
              <w:t>threAV</w:t>
            </w:r>
            <w:commentRangeEnd w:id="20"/>
            <w:r>
              <w:commentReference w:id="20"/>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0:</w:t>
            </w:r>
            <w:r>
              <w:rPr>
                <w:rFonts w:ascii="Times New Roman" w:hAnsi="Times New Roman" w:cs="Times New Roman"/>
              </w:rPr>
              <w:t xml:space="preserve">   list of clusters </w:t>
            </w:r>
            <m:oMath>
              <m:r>
                <m:rPr/>
                <w:rPr>
                  <w:rFonts w:ascii="Cambria Math" w:hAnsi="Cambria Math" w:cs="Times New Roman"/>
                </w:rPr>
                <m:t>←</m:t>
              </m:r>
            </m:oMath>
            <w:r>
              <w:rPr>
                <w:rFonts w:ascii="Times New Roman" w:hAnsi="Times New Roman" w:cs="Times New Roman"/>
              </w:rPr>
              <w:t xml:space="preserve"> combine-clusters (</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xml:space="preserve">, </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oMath>
            <w:r>
              <w:rPr>
                <w:rFonts w:ascii="Times New Roman" w:hAnsi="Times New Roman" w:cs="Times New Roman"/>
              </w:rPr>
              <w:t>) to 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1:</w:t>
            </w:r>
            <w:r>
              <w:rPr>
                <w:rFonts w:ascii="Times New Roman" w:hAnsi="Times New Roman" w:cs="Times New Roman"/>
              </w:rPr>
              <w:t xml:space="preserve"> </w:t>
            </w:r>
            <w:r>
              <w:rPr>
                <w:rFonts w:ascii="Times New Roman" w:hAnsi="Times New Roman" w:cs="Times New Roman"/>
                <w:b/>
                <w:bCs/>
              </w:rPr>
              <w:t>end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2:</w:t>
            </w:r>
            <w:r>
              <w:rPr>
                <w:rFonts w:ascii="Times New Roman" w:hAnsi="Times New Roman" w:cs="Times New Roman"/>
              </w:rPr>
              <w:t xml:space="preserve"> </w:t>
            </w:r>
            <w:r>
              <w:rPr>
                <w:rFonts w:ascii="Times New Roman" w:hAnsi="Times New Roman" w:cs="Times New Roman"/>
                <w:b/>
                <w:bCs/>
              </w:rPr>
              <w:t>for</w:t>
            </w:r>
            <w:r>
              <w:rPr>
                <w:rFonts w:ascii="Times New Roman" w:hAnsi="Times New Roman" w:cs="Times New Roman"/>
              </w:rPr>
              <w:t xml:space="preserve"> every cluster C in list </w:t>
            </w:r>
            <w:r>
              <w:rPr>
                <w:rFonts w:ascii="Times New Roman" w:hAnsi="Times New Roman" w:cs="Times New Roman"/>
                <w:b/>
                <w:bCs/>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szCs w:val="21"/>
              </w:rPr>
            </w:pPr>
            <w:r>
              <w:rPr>
                <w:rFonts w:hint="eastAsia" w:ascii="Times New Roman" w:hAnsi="Times New Roman" w:cs="Times New Roman"/>
                <w:sz w:val="18"/>
                <w:szCs w:val="18"/>
              </w:rPr>
              <w:t>1</w:t>
            </w:r>
            <w:r>
              <w:rPr>
                <w:rFonts w:ascii="Times New Roman" w:hAnsi="Times New Roman" w:cs="Times New Roman"/>
                <w:sz w:val="18"/>
                <w:szCs w:val="18"/>
              </w:rPr>
              <w:t xml:space="preserve">3:   </w:t>
            </w:r>
            <w:r>
              <w:rPr>
                <w:rFonts w:ascii="Times New Roman" w:hAnsi="Times New Roman" w:cs="Times New Roman"/>
                <w:b/>
                <w:bCs/>
                <w:sz w:val="18"/>
                <w:szCs w:val="18"/>
              </w:rPr>
              <w:t xml:space="preserve"> </w:t>
            </w:r>
            <w:r>
              <w:rPr>
                <w:rFonts w:ascii="Times New Roman" w:hAnsi="Times New Roman" w:cs="Times New Roman"/>
                <w:b/>
                <w:bCs/>
                <w:szCs w:val="21"/>
              </w:rPr>
              <w:t>if</w:t>
            </w:r>
            <w:r>
              <w:rPr>
                <w:rFonts w:ascii="Times New Roman" w:hAnsi="Times New Roman" w:cs="Times New Roman"/>
                <w:szCs w:val="21"/>
              </w:rPr>
              <w:t xml:space="preserve"> NoiseRemove(C) </w:t>
            </w:r>
            <w:r>
              <w:rPr>
                <w:rFonts w:ascii="Times New Roman" w:hAnsi="Times New Roman" w:cs="Times New Roman"/>
                <w:b/>
                <w:bCs/>
                <w:szCs w:val="21"/>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szCs w:val="21"/>
              </w:rPr>
            </w:pPr>
            <w:r>
              <w:rPr>
                <w:rFonts w:ascii="Times New Roman" w:hAnsi="Times New Roman" w:cs="Times New Roman"/>
                <w:sz w:val="18"/>
                <w:szCs w:val="18"/>
              </w:rPr>
              <w:t xml:space="preserve">14:         </w:t>
            </w:r>
            <w:r>
              <w:rPr>
                <w:rFonts w:ascii="Times New Roman" w:hAnsi="Times New Roman" w:cs="Times New Roman"/>
                <w:szCs w:val="21"/>
              </w:rPr>
              <w:t xml:space="preserve"> </w:t>
            </w:r>
            <w:r>
              <w:rPr>
                <w:rFonts w:ascii="Times New Roman" w:hAnsi="Times New Roman" w:cs="Times New Roman"/>
                <w:b/>
                <w:bCs/>
                <w:szCs w:val="21"/>
              </w:rPr>
              <w:t>continue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 xml:space="preserve">5:    </w:t>
            </w:r>
            <w:r>
              <w:rPr>
                <w:rFonts w:ascii="Times New Roman" w:hAnsi="Times New Roman" w:cs="Times New Roman"/>
                <w:b/>
                <w:bCs/>
                <w:szCs w:val="21"/>
              </w:rPr>
              <w:t>end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3:</w:t>
            </w:r>
            <w:r>
              <w:rPr>
                <w:rFonts w:ascii="Times New Roman" w:hAnsi="Times New Roman" w:cs="Times New Roman"/>
              </w:rPr>
              <w:t xml:space="preserve">   </w:t>
            </w:r>
            <w:r>
              <w:rPr>
                <w:rFonts w:ascii="Times New Roman" w:hAnsi="Times New Roman" w:cs="Times New Roman"/>
                <w:b/>
                <w:bCs/>
              </w:rPr>
              <w:t>for</w:t>
            </w:r>
            <w:r>
              <w:rPr>
                <w:rFonts w:ascii="Times New Roman" w:hAnsi="Times New Roman" w:cs="Times New Roman"/>
              </w:rPr>
              <w:t xml:space="preserve"> every CVI in cluster </w:t>
            </w:r>
            <w:r>
              <w:rPr>
                <w:rFonts w:ascii="Times New Roman" w:hAnsi="Times New Roman" w:cs="Times New Roman"/>
                <w:b/>
                <w:bCs/>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4:</w:t>
            </w:r>
            <w:r>
              <w:rPr>
                <w:rFonts w:ascii="Times New Roman" w:hAnsi="Times New Roman" w:cs="Times New Roman"/>
              </w:rPr>
              <w:t xml:space="preserve">       CVI(</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neighbors (</w:t>
            </w:r>
            <w:r>
              <w:rPr>
                <w:rFonts w:ascii="Times New Roman" w:hAnsi="Times New Roman" w:cs="Times New Roman"/>
                <w:i/>
                <w:iCs/>
              </w:rPr>
              <w:t>k</w:t>
            </w:r>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 xml:space="preserve">find in hash-table, </w:t>
            </w:r>
            <w:r>
              <w:rPr>
                <w:rFonts w:ascii="Times New Roman" w:hAnsi="Times New Roman" w:cs="Times New Roman"/>
                <w:b/>
                <w:bCs/>
              </w:rPr>
              <w:t>and</w:t>
            </w:r>
          </w:p>
          <w:p>
            <w:pPr>
              <w:spacing w:line="252" w:lineRule="auto"/>
              <w:ind w:left="3150" w:leftChars="1500"/>
              <w:rPr>
                <w:rFonts w:ascii="Times New Roman" w:hAnsi="Times New Roman" w:cs="Times New Roman"/>
              </w:rPr>
            </w:pPr>
            <w:r>
              <w:rPr>
                <w:rFonts w:ascii="Times New Roman" w:hAnsi="Times New Roman" w:cs="Times New Roman"/>
                <w:highlight w:val="yellow"/>
                <w:rPrChange w:id="2" w:author="钱堃" w:date="2023-02-14T17:57:27Z">
                  <w:rPr>
                    <w:rFonts w:ascii="Times New Roman" w:hAnsi="Times New Roman" w:cs="Times New Roman"/>
                  </w:rPr>
                </w:rPrChange>
              </w:rPr>
              <w:t>| CVI(</w:t>
            </w:r>
            <m:oMath>
              <m:sSub>
                <m:sSubPr>
                  <m:ctrlPr>
                    <w:rPr>
                      <w:rFonts w:ascii="Cambria Math" w:hAnsi="Cambria Math" w:cs="Times New Roman"/>
                      <w:i/>
                      <w:highlight w:val="yellow"/>
                      <w:rPrChange w:id="3" w:author="钱堃" w:date="2023-02-14T17:57:27Z">
                        <w:rPr>
                          <w:rFonts w:ascii="Cambria Math" w:hAnsi="Cambria Math" w:cs="Times New Roman"/>
                          <w:i/>
                        </w:rPr>
                      </w:rPrChange>
                    </w:rPr>
                  </m:ctrlPr>
                </m:sSubPr>
                <m:e>
                  <m:r>
                    <m:rPr/>
                    <w:rPr>
                      <w:rFonts w:ascii="Cambria Math" w:hAnsi="Cambria Math" w:cs="Times New Roman"/>
                      <w:highlight w:val="yellow"/>
                      <w:rPrChange w:id="4" w:author="钱堃" w:date="2023-02-14T17:57:27Z">
                        <m:rPr/>
                        <w:rPr>
                          <w:rFonts w:ascii="Cambria Math" w:hAnsi="Cambria Math" w:cs="Times New Roman"/>
                        </w:rPr>
                      </w:rPrChange>
                    </w:rPr>
                    <m:t>X</m:t>
                  </m:r>
                  <m:ctrlPr>
                    <w:rPr>
                      <w:rFonts w:ascii="Cambria Math" w:hAnsi="Cambria Math" w:cs="Times New Roman"/>
                      <w:i/>
                      <w:highlight w:val="yellow"/>
                      <w:rPrChange w:id="5" w:author="钱堃" w:date="2023-02-14T17:57:27Z">
                        <w:rPr>
                          <w:rFonts w:ascii="Cambria Math" w:hAnsi="Cambria Math" w:cs="Times New Roman"/>
                          <w:i/>
                        </w:rPr>
                      </w:rPrChange>
                    </w:rPr>
                  </m:ctrlPr>
                </m:e>
                <m:sub>
                  <m:r>
                    <m:rPr/>
                    <w:rPr>
                      <w:rFonts w:ascii="Cambria Math" w:hAnsi="Cambria Math" w:cs="Times New Roman"/>
                      <w:highlight w:val="yellow"/>
                      <w:rPrChange w:id="6" w:author="钱堃" w:date="2023-02-14T17:57:27Z">
                        <m:rPr/>
                        <w:rPr>
                          <w:rFonts w:ascii="Cambria Math" w:hAnsi="Cambria Math" w:cs="Times New Roman"/>
                        </w:rPr>
                      </w:rPrChange>
                    </w:rPr>
                    <m:t>i</m:t>
                  </m:r>
                  <m:ctrlPr>
                    <w:rPr>
                      <w:rFonts w:ascii="Cambria Math" w:hAnsi="Cambria Math" w:cs="Times New Roman"/>
                      <w:i/>
                      <w:highlight w:val="yellow"/>
                      <w:rPrChange w:id="7" w:author="钱堃" w:date="2023-02-14T17:57:27Z">
                        <w:rPr>
                          <w:rFonts w:ascii="Cambria Math" w:hAnsi="Cambria Math" w:cs="Times New Roman"/>
                          <w:i/>
                        </w:rPr>
                      </w:rPrChange>
                    </w:rPr>
                  </m:ctrlPr>
                </m:sub>
              </m:sSub>
            </m:oMath>
            <w:r>
              <w:rPr>
                <w:rFonts w:ascii="Times New Roman" w:hAnsi="Times New Roman" w:cs="Times New Roman"/>
                <w:highlight w:val="yellow"/>
                <w:rPrChange w:id="8" w:author="钱堃" w:date="2023-02-14T17:57:27Z">
                  <w:rPr>
                    <w:rFonts w:ascii="Times New Roman" w:hAnsi="Times New Roman" w:cs="Times New Roman"/>
                  </w:rPr>
                </w:rPrChange>
              </w:rPr>
              <w:t>)</w:t>
            </w:r>
            <w:r>
              <w:rPr>
                <w:rFonts w:ascii="Times New Roman" w:hAnsi="Times New Roman" w:cs="Times New Roman"/>
                <w:b/>
                <w:bCs/>
                <w:highlight w:val="yellow"/>
                <w:rPrChange w:id="9" w:author="钱堃" w:date="2023-02-14T17:57:27Z">
                  <w:rPr>
                    <w:rFonts w:ascii="Times New Roman" w:hAnsi="Times New Roman" w:cs="Times New Roman"/>
                    <w:b/>
                    <w:bCs/>
                  </w:rPr>
                </w:rPrChange>
              </w:rPr>
              <w:t>.</w:t>
            </w:r>
            <w:r>
              <w:rPr>
                <w:rFonts w:ascii="Times New Roman" w:hAnsi="Times New Roman" w:cs="Times New Roman"/>
                <w:i/>
                <w:iCs/>
                <w:highlight w:val="yellow"/>
                <w:rPrChange w:id="10" w:author="钱堃" w:date="2023-02-14T17:57:27Z">
                  <w:rPr>
                    <w:rFonts w:ascii="Times New Roman" w:hAnsi="Times New Roman" w:cs="Times New Roman"/>
                    <w:i/>
                    <w:iCs/>
                  </w:rPr>
                </w:rPrChange>
              </w:rPr>
              <w:t xml:space="preserve">AV - </w:t>
            </w:r>
            <w:r>
              <w:rPr>
                <w:rFonts w:ascii="Times New Roman" w:hAnsi="Times New Roman" w:cs="Times New Roman"/>
                <w:highlight w:val="yellow"/>
                <w:rPrChange w:id="11" w:author="钱堃" w:date="2023-02-14T17:57:27Z">
                  <w:rPr>
                    <w:rFonts w:ascii="Times New Roman" w:hAnsi="Times New Roman" w:cs="Times New Roman"/>
                  </w:rPr>
                </w:rPrChange>
              </w:rPr>
              <w:t>CVI(</w:t>
            </w:r>
            <m:oMath>
              <m:sSub>
                <m:sSubPr>
                  <m:ctrlPr>
                    <w:rPr>
                      <w:rFonts w:ascii="Cambria Math" w:hAnsi="Cambria Math" w:cs="Times New Roman"/>
                      <w:i/>
                      <w:highlight w:val="yellow"/>
                      <w:rPrChange w:id="12" w:author="钱堃" w:date="2023-02-14T17:57:27Z">
                        <w:rPr>
                          <w:rFonts w:ascii="Cambria Math" w:hAnsi="Cambria Math" w:cs="Times New Roman"/>
                          <w:i/>
                        </w:rPr>
                      </w:rPrChange>
                    </w:rPr>
                  </m:ctrlPr>
                </m:sSubPr>
                <m:e>
                  <m:r>
                    <m:rPr/>
                    <w:rPr>
                      <w:rFonts w:ascii="Cambria Math" w:hAnsi="Cambria Math" w:cs="Times New Roman"/>
                      <w:highlight w:val="yellow"/>
                      <w:rPrChange w:id="13" w:author="钱堃" w:date="2023-02-14T17:57:27Z">
                        <m:rPr/>
                        <w:rPr>
                          <w:rFonts w:ascii="Cambria Math" w:hAnsi="Cambria Math" w:cs="Times New Roman"/>
                        </w:rPr>
                      </w:rPrChange>
                    </w:rPr>
                    <m:t>X</m:t>
                  </m:r>
                  <m:ctrlPr>
                    <w:rPr>
                      <w:rFonts w:ascii="Cambria Math" w:hAnsi="Cambria Math" w:cs="Times New Roman"/>
                      <w:i/>
                      <w:highlight w:val="yellow"/>
                      <w:rPrChange w:id="14" w:author="钱堃" w:date="2023-02-14T17:57:27Z">
                        <w:rPr>
                          <w:rFonts w:ascii="Cambria Math" w:hAnsi="Cambria Math" w:cs="Times New Roman"/>
                          <w:i/>
                        </w:rPr>
                      </w:rPrChange>
                    </w:rPr>
                  </m:ctrlPr>
                </m:e>
                <m:sub>
                  <m:r>
                    <m:rPr/>
                    <w:rPr>
                      <w:rFonts w:ascii="Cambria Math" w:hAnsi="Cambria Math" w:cs="Times New Roman"/>
                      <w:highlight w:val="yellow"/>
                      <w:rPrChange w:id="15" w:author="钱堃" w:date="2023-02-14T17:57:27Z">
                        <m:rPr/>
                        <w:rPr>
                          <w:rFonts w:ascii="Cambria Math" w:hAnsi="Cambria Math" w:cs="Times New Roman"/>
                        </w:rPr>
                      </w:rPrChange>
                    </w:rPr>
                    <m:t>i+1</m:t>
                  </m:r>
                  <m:ctrlPr>
                    <w:rPr>
                      <w:rFonts w:ascii="Cambria Math" w:hAnsi="Cambria Math" w:cs="Times New Roman"/>
                      <w:i/>
                      <w:highlight w:val="yellow"/>
                      <w:rPrChange w:id="16" w:author="钱堃" w:date="2023-02-14T17:57:27Z">
                        <w:rPr>
                          <w:rFonts w:ascii="Cambria Math" w:hAnsi="Cambria Math" w:cs="Times New Roman"/>
                          <w:i/>
                        </w:rPr>
                      </w:rPrChange>
                    </w:rPr>
                  </m:ctrlPr>
                </m:sub>
              </m:sSub>
            </m:oMath>
            <w:r>
              <w:rPr>
                <w:rFonts w:ascii="Times New Roman" w:hAnsi="Times New Roman" w:cs="Times New Roman"/>
                <w:highlight w:val="yellow"/>
                <w:rPrChange w:id="17" w:author="钱堃" w:date="2023-02-14T17:57:27Z">
                  <w:rPr>
                    <w:rFonts w:ascii="Times New Roman" w:hAnsi="Times New Roman" w:cs="Times New Roman"/>
                  </w:rPr>
                </w:rPrChange>
              </w:rPr>
              <w:t>)</w:t>
            </w:r>
            <w:r>
              <w:rPr>
                <w:rFonts w:ascii="Times New Roman" w:hAnsi="Times New Roman" w:cs="Times New Roman"/>
                <w:b/>
                <w:bCs/>
                <w:highlight w:val="yellow"/>
                <w:rPrChange w:id="18" w:author="钱堃" w:date="2023-02-14T17:57:27Z">
                  <w:rPr>
                    <w:rFonts w:ascii="Times New Roman" w:hAnsi="Times New Roman" w:cs="Times New Roman"/>
                    <w:b/>
                    <w:bCs/>
                  </w:rPr>
                </w:rPrChange>
              </w:rPr>
              <w:t>.</w:t>
            </w:r>
            <w:r>
              <w:rPr>
                <w:rFonts w:ascii="Times New Roman" w:hAnsi="Times New Roman" w:cs="Times New Roman"/>
                <w:i/>
                <w:iCs/>
                <w:highlight w:val="yellow"/>
                <w:rPrChange w:id="19" w:author="钱堃" w:date="2023-02-14T17:57:27Z">
                  <w:rPr>
                    <w:rFonts w:ascii="Times New Roman" w:hAnsi="Times New Roman" w:cs="Times New Roman"/>
                    <w:i/>
                    <w:iCs/>
                  </w:rPr>
                </w:rPrChange>
              </w:rPr>
              <w:t xml:space="preserve">AV | </w:t>
            </w:r>
            <m:oMath>
              <m:r>
                <m:rPr/>
                <w:rPr>
                  <w:rFonts w:ascii="Cambria Math" w:hAnsi="Cambria Math" w:cs="Times New Roman"/>
                  <w:highlight w:val="yellow"/>
                  <w:rPrChange w:id="20" w:author="钱堃" w:date="2023-02-14T17:57:27Z">
                    <m:rPr/>
                    <w:rPr>
                      <w:rFonts w:ascii="Cambria Math" w:hAnsi="Cambria Math" w:cs="Times New Roman"/>
                    </w:rPr>
                  </w:rPrChange>
                </w:rPr>
                <m:t>≤</m:t>
              </m:r>
            </m:oMath>
            <w:r>
              <w:rPr>
                <w:rFonts w:hint="eastAsia" w:ascii="Times New Roman" w:hAnsi="Times New Roman" w:cs="Times New Roman"/>
                <w:i/>
                <w:iCs/>
                <w:highlight w:val="yellow"/>
                <w:rPrChange w:id="21" w:author="钱堃" w:date="2023-02-14T17:57:27Z">
                  <w:rPr>
                    <w:rFonts w:hint="eastAsia" w:ascii="Times New Roman" w:hAnsi="Times New Roman" w:cs="Times New Roman"/>
                    <w:i/>
                    <w:iCs/>
                  </w:rPr>
                </w:rPrChange>
              </w:rPr>
              <w:t xml:space="preserve"> </w:t>
            </w:r>
            <w:r>
              <w:rPr>
                <w:rFonts w:ascii="Times New Roman" w:hAnsi="Times New Roman" w:cs="Times New Roman"/>
                <w:i/>
                <w:iCs/>
                <w:highlight w:val="yellow"/>
                <w:rPrChange w:id="22" w:author="钱堃" w:date="2023-02-14T17:57:27Z">
                  <w:rPr>
                    <w:rFonts w:ascii="Times New Roman" w:hAnsi="Times New Roman" w:cs="Times New Roman"/>
                    <w:i/>
                    <w:iCs/>
                  </w:rPr>
                </w:rPrChange>
              </w:rPr>
              <w:t>threAV</w:t>
            </w:r>
            <w:r>
              <w:rPr>
                <w:rFonts w:ascii="Times New Roman" w:hAnsi="Times New Roman" w:cs="Times New Roman"/>
              </w:rPr>
              <w:t xml:space="preserve">, </w:t>
            </w:r>
            <w:r>
              <w:rPr>
                <w:rFonts w:ascii="Times New Roman" w:hAnsi="Times New Roman" w:cs="Times New Roman"/>
                <w:b/>
                <w:bCs/>
              </w:rPr>
              <w:t>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ind w:left="2700" w:hanging="2700" w:hangingChars="1500"/>
              <w:rPr>
                <w:rFonts w:ascii="Times New Roman" w:hAnsi="Times New Roman" w:cs="Times New Roman"/>
                <w:sz w:val="18"/>
                <w:szCs w:val="18"/>
              </w:rPr>
            </w:pP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highlight w:val="yellow"/>
                <w:rPrChange w:id="23" w:author="钱堃" w:date="2023-02-14T17:57:30Z">
                  <w:rPr>
                    <w:rFonts w:ascii="Times New Roman" w:hAnsi="Times New Roman" w:cs="Times New Roman"/>
                    <w:sz w:val="18"/>
                    <w:szCs w:val="18"/>
                  </w:rPr>
                </w:rPrChange>
              </w:rPr>
              <w:t xml:space="preserve"> </w:t>
            </w:r>
            <w:r>
              <w:rPr>
                <w:rFonts w:ascii="Times New Roman" w:hAnsi="Times New Roman" w:cs="Times New Roman"/>
                <w:highlight w:val="yellow"/>
                <w:rPrChange w:id="24" w:author="钱堃" w:date="2023-02-14T17:57:30Z">
                  <w:rPr>
                    <w:rFonts w:ascii="Times New Roman" w:hAnsi="Times New Roman" w:cs="Times New Roman"/>
                  </w:rPr>
                </w:rPrChange>
              </w:rPr>
              <w:t>CVI(</w:t>
            </w:r>
            <m:oMath>
              <m:sSub>
                <m:sSubPr>
                  <m:ctrlPr>
                    <w:rPr>
                      <w:rFonts w:ascii="Cambria Math" w:hAnsi="Cambria Math" w:cs="Times New Roman"/>
                      <w:i/>
                      <w:highlight w:val="yellow"/>
                      <w:rPrChange w:id="25" w:author="钱堃" w:date="2023-02-14T17:57:30Z">
                        <w:rPr>
                          <w:rFonts w:ascii="Cambria Math" w:hAnsi="Cambria Math" w:cs="Times New Roman"/>
                          <w:i/>
                        </w:rPr>
                      </w:rPrChange>
                    </w:rPr>
                  </m:ctrlPr>
                </m:sSubPr>
                <m:e>
                  <m:r>
                    <m:rPr/>
                    <w:rPr>
                      <w:rFonts w:ascii="Cambria Math" w:hAnsi="Cambria Math" w:cs="Times New Roman"/>
                      <w:highlight w:val="yellow"/>
                      <w:rPrChange w:id="26" w:author="钱堃" w:date="2023-02-14T17:57:30Z">
                        <m:rPr/>
                        <w:rPr>
                          <w:rFonts w:ascii="Cambria Math" w:hAnsi="Cambria Math" w:cs="Times New Roman"/>
                        </w:rPr>
                      </w:rPrChange>
                    </w:rPr>
                    <m:t>X</m:t>
                  </m:r>
                  <m:ctrlPr>
                    <w:rPr>
                      <w:rFonts w:ascii="Cambria Math" w:hAnsi="Cambria Math" w:cs="Times New Roman"/>
                      <w:i/>
                      <w:highlight w:val="yellow"/>
                      <w:rPrChange w:id="27" w:author="钱堃" w:date="2023-02-14T17:57:30Z">
                        <w:rPr>
                          <w:rFonts w:ascii="Cambria Math" w:hAnsi="Cambria Math" w:cs="Times New Roman"/>
                          <w:i/>
                        </w:rPr>
                      </w:rPrChange>
                    </w:rPr>
                  </m:ctrlPr>
                </m:e>
                <m:sub>
                  <m:r>
                    <m:rPr/>
                    <w:rPr>
                      <w:rFonts w:ascii="Cambria Math" w:hAnsi="Cambria Math" w:cs="Times New Roman"/>
                      <w:highlight w:val="yellow"/>
                      <w:rPrChange w:id="28" w:author="钱堃" w:date="2023-02-14T17:57:30Z">
                        <m:rPr/>
                        <w:rPr>
                          <w:rFonts w:ascii="Cambria Math" w:hAnsi="Cambria Math" w:cs="Times New Roman"/>
                        </w:rPr>
                      </w:rPrChange>
                    </w:rPr>
                    <m:t>i+1</m:t>
                  </m:r>
                  <m:ctrlPr>
                    <w:rPr>
                      <w:rFonts w:ascii="Cambria Math" w:hAnsi="Cambria Math" w:cs="Times New Roman"/>
                      <w:i/>
                      <w:highlight w:val="yellow"/>
                      <w:rPrChange w:id="29" w:author="钱堃" w:date="2023-02-14T17:57:30Z">
                        <w:rPr>
                          <w:rFonts w:ascii="Cambria Math" w:hAnsi="Cambria Math" w:cs="Times New Roman"/>
                          <w:i/>
                        </w:rPr>
                      </w:rPrChange>
                    </w:rPr>
                  </m:ctrlPr>
                </m:sub>
              </m:sSub>
            </m:oMath>
            <w:r>
              <w:rPr>
                <w:rFonts w:ascii="Times New Roman" w:hAnsi="Times New Roman" w:cs="Times New Roman"/>
                <w:highlight w:val="yellow"/>
                <w:rPrChange w:id="30" w:author="钱堃" w:date="2023-02-14T17:57:30Z">
                  <w:rPr>
                    <w:rFonts w:ascii="Times New Roman" w:hAnsi="Times New Roman" w:cs="Times New Roman"/>
                  </w:rPr>
                </w:rPrChange>
              </w:rPr>
              <w:t>)</w:t>
            </w:r>
            <w:r>
              <w:rPr>
                <w:rFonts w:ascii="Times New Roman" w:hAnsi="Times New Roman" w:cs="Times New Roman"/>
                <w:b/>
                <w:bCs/>
                <w:highlight w:val="yellow"/>
                <w:rPrChange w:id="31" w:author="钱堃" w:date="2023-02-14T17:57:30Z">
                  <w:rPr>
                    <w:rFonts w:ascii="Times New Roman" w:hAnsi="Times New Roman" w:cs="Times New Roman"/>
                    <w:b/>
                    <w:bCs/>
                  </w:rPr>
                </w:rPrChange>
              </w:rPr>
              <w:t>.</w:t>
            </w:r>
            <w:r>
              <w:rPr>
                <w:rFonts w:ascii="Times New Roman" w:hAnsi="Times New Roman" w:cs="Times New Roman"/>
                <w:i/>
                <w:iCs/>
                <w:highlight w:val="yellow"/>
                <w:rPrChange w:id="32" w:author="钱堃" w:date="2023-02-14T17:57:30Z">
                  <w:rPr>
                    <w:rFonts w:ascii="Times New Roman" w:hAnsi="Times New Roman" w:cs="Times New Roman"/>
                    <w:i/>
                    <w:iCs/>
                  </w:rPr>
                </w:rPrChange>
              </w:rPr>
              <w:t xml:space="preserve"> COV </w:t>
            </w:r>
            <m:oMath>
              <m:r>
                <m:rPr/>
                <w:rPr>
                  <w:rFonts w:ascii="Cambria Math" w:hAnsi="Cambria Math" w:cs="Times New Roman"/>
                  <w:highlight w:val="yellow"/>
                  <w:rPrChange w:id="33" w:author="钱堃" w:date="2023-02-14T17:57:30Z">
                    <m:rPr/>
                    <w:rPr>
                      <w:rFonts w:ascii="Cambria Math" w:hAnsi="Cambria Math" w:cs="Times New Roman"/>
                    </w:rPr>
                  </w:rPrChange>
                </w:rPr>
                <m:t>≤</m:t>
              </m:r>
            </m:oMath>
            <w:r>
              <w:rPr>
                <w:rFonts w:hint="eastAsia" w:ascii="Times New Roman" w:hAnsi="Times New Roman" w:cs="Times New Roman"/>
                <w:i/>
                <w:iCs/>
                <w:highlight w:val="yellow"/>
                <w:rPrChange w:id="34" w:author="钱堃" w:date="2023-02-14T17:57:30Z">
                  <w:rPr>
                    <w:rFonts w:hint="eastAsia" w:ascii="Times New Roman" w:hAnsi="Times New Roman" w:cs="Times New Roman"/>
                    <w:i/>
                    <w:iCs/>
                  </w:rPr>
                </w:rPrChange>
              </w:rPr>
              <w:t xml:space="preserve"> </w:t>
            </w:r>
            <w:r>
              <w:rPr>
                <w:rFonts w:ascii="Times New Roman" w:hAnsi="Times New Roman" w:cs="Times New Roman"/>
                <w:i/>
                <w:iCs/>
                <w:highlight w:val="yellow"/>
                <w:rPrChange w:id="35" w:author="钱堃" w:date="2023-02-14T17:57:30Z">
                  <w:rPr>
                    <w:rFonts w:ascii="Times New Roman" w:hAnsi="Times New Roman" w:cs="Times New Roman"/>
                    <w:i/>
                    <w:iCs/>
                  </w:rPr>
                </w:rPrChange>
              </w:rPr>
              <w:t>threCOV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5:</w:t>
            </w:r>
            <w:r>
              <w:rPr>
                <w:rFonts w:ascii="Times New Roman" w:hAnsi="Times New Roman" w:cs="Times New Roman"/>
              </w:rPr>
              <w:t xml:space="preserve">       cluster C neighbors (</w:t>
            </w:r>
            <w:r>
              <w:rPr>
                <w:rFonts w:ascii="Times New Roman" w:hAnsi="Times New Roman" w:cs="Times New Roman"/>
                <w:i/>
                <w:iCs/>
              </w:rPr>
              <w:t>k</w:t>
            </w:r>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CVI(</w:t>
            </w:r>
            <m:oMath>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neighbors (</w:t>
            </w:r>
            <w:r>
              <w:rPr>
                <w:rFonts w:ascii="Times New Roman" w:hAnsi="Times New Roman" w:cs="Times New Roman"/>
                <w:i/>
                <w:iCs/>
              </w:rPr>
              <w:t>k</w:t>
            </w:r>
            <w:r>
              <w:rPr>
                <w:rFonts w:ascii="Times New Roman" w:hAnsi="Times New Roman" w:cs="Times New Roman"/>
              </w:rPr>
              <w:t>) contains 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6:</w:t>
            </w:r>
            <w:r>
              <w:rPr>
                <w:rFonts w:ascii="Times New Roman" w:hAnsi="Times New Roman" w:cs="Times New Roman"/>
              </w:rPr>
              <w:t xml:space="preserve">       list of clusters </w:t>
            </w:r>
            <m:oMath>
              <m:r>
                <m:rPr/>
                <w:rPr>
                  <w:rFonts w:ascii="Cambria Math" w:hAnsi="Cambria Math" w:cs="Times New Roman"/>
                </w:rPr>
                <m:t>←</m:t>
              </m:r>
            </m:oMath>
            <w:r>
              <w:rPr>
                <w:rFonts w:ascii="Times New Roman" w:hAnsi="Times New Roman" w:cs="Times New Roman"/>
              </w:rPr>
              <w:t xml:space="preserve"> combine-clusters (</w:t>
            </w:r>
            <w:r>
              <w:rPr>
                <w:rFonts w:ascii="Times New Roman" w:hAnsi="Times New Roman" w:cs="Times New Roman"/>
                <w:i/>
                <w:iCs/>
              </w:rPr>
              <w:t>C</w:t>
            </w:r>
            <w:r>
              <w:rPr>
                <w:rFonts w:ascii="Times New Roman" w:hAnsi="Times New Roman" w:cs="Times New Roman"/>
              </w:rPr>
              <w:t xml:space="preserve">, </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oMath>
            <w:r>
              <w:rPr>
                <w:rFonts w:ascii="Times New Roman" w:hAnsi="Times New Roman" w:cs="Times New Roman"/>
              </w:rPr>
              <w:t>) to 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7:</w:t>
            </w:r>
            <w:r>
              <w:rPr>
                <w:rFonts w:ascii="Times New Roman" w:hAnsi="Times New Roman" w:cs="Times New Roman"/>
              </w:rPr>
              <w:t xml:space="preserve"> </w:t>
            </w:r>
            <w:r>
              <w:rPr>
                <w:rFonts w:ascii="Times New Roman" w:hAnsi="Times New Roman" w:cs="Times New Roman"/>
                <w:b/>
                <w:bCs/>
              </w:rPr>
              <w:t>end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1" w:type="dxa"/>
            <w:tcBorders>
              <w:bottom w:val="single" w:color="auto" w:sz="4" w:space="0"/>
            </w:tcBorders>
          </w:tcPr>
          <w:p>
            <w:pPr>
              <w:spacing w:line="252" w:lineRule="auto"/>
              <w:rPr>
                <w:rFonts w:ascii="Times New Roman" w:hAnsi="Times New Roman" w:cs="Times New Roman"/>
              </w:rPr>
            </w:pPr>
            <w:r>
              <w:rPr>
                <w:rFonts w:hint="eastAsia" w:ascii="Times New Roman" w:hAnsi="Times New Roman" w:cs="Times New Roman"/>
                <w:sz w:val="18"/>
                <w:szCs w:val="18"/>
              </w:rPr>
              <w:t>1</w:t>
            </w:r>
            <w:r>
              <w:rPr>
                <w:rFonts w:ascii="Times New Roman" w:hAnsi="Times New Roman" w:cs="Times New Roman"/>
                <w:sz w:val="18"/>
                <w:szCs w:val="18"/>
              </w:rPr>
              <w:t>8:</w:t>
            </w:r>
            <w:r>
              <w:rPr>
                <w:rFonts w:ascii="Times New Roman" w:hAnsi="Times New Roman" w:cs="Times New Roman"/>
              </w:rPr>
              <w:t xml:space="preserve"> </w:t>
            </w:r>
            <w:r>
              <w:rPr>
                <w:rFonts w:ascii="Times New Roman" w:hAnsi="Times New Roman" w:cs="Times New Roman"/>
                <w:b/>
                <w:bCs/>
              </w:rPr>
              <w:t>return</w:t>
            </w:r>
            <w:r>
              <w:rPr>
                <w:rFonts w:ascii="Times New Roman" w:hAnsi="Times New Roman" w:cs="Times New Roman"/>
              </w:rPr>
              <w:t xml:space="preserve"> list of clusters</w:t>
            </w:r>
          </w:p>
        </w:tc>
      </w:tr>
    </w:tbl>
    <w:p>
      <w:pPr>
        <w:spacing w:line="252" w:lineRule="auto"/>
        <w:rPr>
          <w:rFonts w:ascii="Times New Roman" w:hAnsi="Times New Roman" w:cs="Times New Roman"/>
        </w:rPr>
      </w:pPr>
    </w:p>
    <w:p>
      <w:pPr>
        <w:spacing w:line="252" w:lineRule="auto"/>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 xml:space="preserve">. Geometric </w:t>
      </w:r>
      <w:commentRangeStart w:id="21"/>
      <w:r>
        <w:rPr>
          <w:rFonts w:ascii="Times New Roman" w:hAnsi="Times New Roman" w:cs="Times New Roman"/>
        </w:rPr>
        <w:t>verification</w:t>
      </w:r>
      <w:commentRangeEnd w:id="21"/>
      <w:r>
        <w:commentReference w:id="21"/>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Curved-voxel clustering assisted by intensity just cluster the point cloud into several objects, but instance segmentation needs to label each point. Unlike learning methods that rely heavily on</w:t>
      </w:r>
      <w:r>
        <w:rPr>
          <w:rFonts w:hint="eastAsia" w:ascii="Times New Roman" w:hAnsi="Times New Roman" w:cs="Times New Roman"/>
        </w:rPr>
        <w:t xml:space="preserve"> </w:t>
      </w:r>
      <w:r>
        <w:rPr>
          <w:rFonts w:ascii="Times New Roman" w:hAnsi="Times New Roman" w:cs="Times New Roman"/>
        </w:rPr>
        <w:t>the supervised labels,</w:t>
      </w:r>
      <w:commentRangeStart w:id="22"/>
      <w:r>
        <w:rPr>
          <w:rFonts w:ascii="Times New Roman" w:hAnsi="Times New Roman" w:cs="Times New Roman"/>
        </w:rPr>
        <w:t xml:space="preserve"> after §III-B,</w:t>
      </w:r>
      <w:commentRangeEnd w:id="22"/>
      <w:r>
        <w:commentReference w:id="22"/>
      </w:r>
      <w:r>
        <w:rPr>
          <w:rFonts w:ascii="Times New Roman" w:hAnsi="Times New Roman" w:cs="Times New Roman"/>
        </w:rPr>
        <w:t xml:space="preserve"> we </w:t>
      </w:r>
      <w:r>
        <w:rPr>
          <w:rFonts w:ascii="Times New Roman" w:hAnsi="Times New Roman" w:cs="Times New Roman" w:eastAsiaTheme="minorHAnsi"/>
        </w:rPr>
        <w:t xml:space="preserve">use </w:t>
      </w:r>
      <w:r>
        <w:rPr>
          <w:rFonts w:ascii="Times New Roman" w:hAnsi="Times New Roman" w:cs="Times New Roman"/>
        </w:rPr>
        <w:t xml:space="preserve">geometric features [20, 21] </w:t>
      </w:r>
      <w:commentRangeStart w:id="23"/>
      <w:r>
        <w:rPr>
          <w:rFonts w:ascii="Times New Roman" w:hAnsi="Times New Roman" w:cs="Times New Roman"/>
        </w:rPr>
        <w:t>to distinguish clusters to</w:t>
      </w:r>
      <w:commentRangeEnd w:id="23"/>
      <w:r>
        <w:commentReference w:id="23"/>
      </w:r>
      <w:r>
        <w:rPr>
          <w:rFonts w:ascii="Times New Roman" w:hAnsi="Times New Roman" w:cs="Times New Roman"/>
        </w:rPr>
        <w:t xml:space="preserve"> obtain a low-level semantics by feature vector (</w:t>
      </w:r>
      <m:oMath>
        <m:r>
          <m:rPr/>
          <w:rPr>
            <w:rFonts w:ascii="Cambria Math" w:hAnsi="Cambria Math" w:cs="Times New Roman"/>
          </w:rPr>
          <m:t>1×20</m:t>
        </m:r>
      </m:oMath>
      <w:r>
        <w:rPr>
          <w:rFonts w:hint="eastAsia"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r>
          <m:rPr/>
          <w:rPr>
            <w:rFonts w:ascii="Cambria Math" w:hAnsi="Cambria Math" w:cs="Times New Roman"/>
          </w:rPr>
          <m:t>={</m:t>
        </m:r>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1</m:t>
            </m:r>
            <m:ctrlPr>
              <w:rPr>
                <w:rFonts w:ascii="Cambria Math" w:hAnsi="Cambria Math" w:cs="Times New Roman"/>
                <w:i/>
              </w:rPr>
            </m:ctrlPr>
          </m:sup>
        </m:sSubSup>
        <m:r>
          <m:rPr/>
          <w:rPr>
            <w:rFonts w:ascii="Cambria Math" w:hAnsi="Cambria Math" w:cs="Times New Roman"/>
          </w:rPr>
          <m:t xml:space="preserve">, </m:t>
        </m:r>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2</m:t>
            </m:r>
            <m:ctrlPr>
              <w:rPr>
                <w:rFonts w:ascii="Cambria Math" w:hAnsi="Cambria Math" w:cs="Times New Roman"/>
                <w:i/>
              </w:rPr>
            </m:ctrlPr>
          </m:sup>
        </m:sSubSup>
        <m:r>
          <m:rPr/>
          <w:rPr>
            <w:rFonts w:ascii="Cambria Math" w:hAnsi="Cambria Math" w:cs="Times New Roman"/>
          </w:rPr>
          <m:t>,</m:t>
        </m:r>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3</m:t>
            </m:r>
            <m:ctrlPr>
              <w:rPr>
                <w:rFonts w:ascii="Cambria Math" w:hAnsi="Cambria Math" w:cs="Times New Roman"/>
                <w:i/>
              </w:rPr>
            </m:ctrlPr>
          </m:sup>
        </m:sSubSup>
        <m:r>
          <m:rPr/>
          <w:rPr>
            <w:rFonts w:ascii="Cambria Math" w:hAnsi="Cambria Math" w:cs="Times New Roman"/>
          </w:rPr>
          <m:t>}</m:t>
        </m:r>
      </m:oMath>
    </w:p>
    <w:p>
      <w:pPr>
        <w:spacing w:line="252" w:lineRule="auto"/>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1</m:t>
            </m:r>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Eigenvalue based: This descriptor of the segment’s point cloud are computed and combined in a</w:t>
      </w:r>
      <w:r>
        <w:rPr>
          <w:rFonts w:hint="eastAsia" w:ascii="Times New Roman" w:hAnsi="Times New Roman" w:cs="Times New Roman"/>
        </w:rPr>
        <w:t xml:space="preserve"> </w:t>
      </w:r>
      <w:r>
        <w:rPr>
          <w:rFonts w:ascii="Times New Roman" w:hAnsi="Times New Roman" w:cs="Times New Roman"/>
        </w:rPr>
        <w:t xml:space="preserve">feature vector of dimension </w:t>
      </w:r>
      <m:oMath>
        <m:r>
          <m:rPr/>
          <w:rPr>
            <w:rFonts w:ascii="Cambria Math" w:hAnsi="Cambria Math" w:cs="Times New Roman"/>
          </w:rPr>
          <m:t>1×7</m:t>
        </m:r>
      </m:oMath>
      <w:r>
        <w:rPr>
          <w:rFonts w:ascii="Times New Roman" w:hAnsi="Times New Roman" w:cs="Times New Roman"/>
        </w:rPr>
        <w:t>. We compute the linearity,</w:t>
      </w:r>
      <w:r>
        <w:rPr>
          <w:rFonts w:hint="eastAsia" w:ascii="Times New Roman" w:hAnsi="Times New Roman" w:cs="Times New Roman"/>
        </w:rPr>
        <w:t xml:space="preserve"> </w:t>
      </w:r>
      <w:r>
        <w:rPr>
          <w:rFonts w:ascii="Times New Roman" w:hAnsi="Times New Roman" w:cs="Times New Roman"/>
        </w:rPr>
        <w:t>planarity, scattering, omnivariance, anisotropy, eigenentropy</w:t>
      </w:r>
      <w:r>
        <w:rPr>
          <w:rFonts w:hint="eastAsia" w:ascii="Times New Roman" w:hAnsi="Times New Roman" w:cs="Times New Roman"/>
        </w:rPr>
        <w:t xml:space="preserve"> </w:t>
      </w:r>
      <w:r>
        <w:rPr>
          <w:rFonts w:ascii="Times New Roman" w:hAnsi="Times New Roman" w:cs="Times New Roman"/>
        </w:rPr>
        <w:t>and change of curvature measures as proposed in [38].</w:t>
      </w:r>
    </w:p>
    <w:p>
      <w:pPr>
        <w:spacing w:line="252" w:lineRule="auto"/>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2</m:t>
            </m:r>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 xml:space="preserve">Space information: This part is composed by Minimum height, maximum height and scale in a feature vector of dimension </w:t>
      </w:r>
      <m:oMath>
        <m:r>
          <m:rPr/>
          <w:rPr>
            <w:rFonts w:ascii="Cambria Math" w:hAnsi="Cambria Math" w:cs="Times New Roman"/>
          </w:rPr>
          <m:t>1×3</m:t>
        </m:r>
      </m:oMath>
      <w:r>
        <w:rPr>
          <w:rFonts w:hint="eastAsia" w:ascii="Times New Roman" w:hAnsi="Times New Roman" w:cs="Times New Roman"/>
        </w:rPr>
        <w:t>.</w:t>
      </w:r>
    </w:p>
    <w:p>
      <w:pPr>
        <w:spacing w:after="62" w:afterLines="20"/>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up>
            <m:r>
              <m:rPr/>
              <w:rPr>
                <w:rFonts w:ascii="Cambria Math" w:hAnsi="Cambria Math" w:cs="Times New Roman"/>
              </w:rPr>
              <m:t>3</m:t>
            </m:r>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Ensemble of shape histograms: This feature of dimension 1x640 is made of 10 histograms which encode the</w:t>
      </w:r>
      <w:r>
        <w:rPr>
          <w:rFonts w:hint="eastAsia" w:ascii="Times New Roman" w:hAnsi="Times New Roman" w:cs="Times New Roman"/>
        </w:rPr>
        <w:t xml:space="preserve"> </w:t>
      </w:r>
      <w:r>
        <w:rPr>
          <w:rFonts w:ascii="Times New Roman" w:hAnsi="Times New Roman" w:cs="Times New Roman"/>
        </w:rPr>
        <w:t>shape functions D2, D3 and A3 as described in [39]. The</w:t>
      </w:r>
      <w:r>
        <w:rPr>
          <w:rFonts w:hint="eastAsia" w:ascii="Times New Roman" w:hAnsi="Times New Roman" w:cs="Times New Roman"/>
        </w:rPr>
        <w:t xml:space="preserve"> </w:t>
      </w:r>
      <w:r>
        <w:rPr>
          <w:rFonts w:ascii="Times New Roman" w:hAnsi="Times New Roman" w:cs="Times New Roman"/>
        </w:rPr>
        <w:t>D2 shape function is a histogram of the distances between</w:t>
      </w:r>
      <w:r>
        <w:rPr>
          <w:rFonts w:hint="eastAsia" w:ascii="Times New Roman" w:hAnsi="Times New Roman" w:cs="Times New Roman"/>
        </w:rPr>
        <w:t xml:space="preserve"> </w:t>
      </w:r>
      <w:r>
        <w:rPr>
          <w:rFonts w:ascii="Times New Roman" w:hAnsi="Times New Roman" w:cs="Times New Roman"/>
        </w:rPr>
        <w:t>randomly selected point pairs while D3 encodes the area</w:t>
      </w:r>
      <w:r>
        <w:rPr>
          <w:rFonts w:hint="eastAsia" w:ascii="Times New Roman" w:hAnsi="Times New Roman" w:cs="Times New Roman"/>
        </w:rPr>
        <w:t xml:space="preserve"> </w:t>
      </w:r>
      <w:r>
        <w:rPr>
          <w:rFonts w:ascii="Times New Roman" w:hAnsi="Times New Roman" w:cs="Times New Roman"/>
        </w:rPr>
        <w:t>between randomly selected point triplets. The A3 shape</w:t>
      </w:r>
      <w:r>
        <w:rPr>
          <w:rFonts w:hint="eastAsia" w:ascii="Times New Roman" w:hAnsi="Times New Roman" w:cs="Times New Roman"/>
        </w:rPr>
        <w:t xml:space="preserve"> </w:t>
      </w:r>
      <w:r>
        <w:rPr>
          <w:rFonts w:ascii="Times New Roman" w:hAnsi="Times New Roman" w:cs="Times New Roman"/>
        </w:rPr>
        <w:t>function describes the angles between two lines which are</w:t>
      </w:r>
      <w:r>
        <w:rPr>
          <w:rFonts w:hint="eastAsia" w:ascii="Times New Roman" w:hAnsi="Times New Roman" w:cs="Times New Roman"/>
        </w:rPr>
        <w:t xml:space="preserve"> </w:t>
      </w:r>
      <w:r>
        <w:rPr>
          <w:rFonts w:ascii="Times New Roman" w:hAnsi="Times New Roman" w:cs="Times New Roman"/>
        </w:rPr>
        <w:t xml:space="preserve">obtained from these triplets. </w:t>
      </w:r>
      <w:r>
        <w:rPr>
          <w:rFonts w:ascii="Times New Roman" w:hAnsi="Times New Roman" w:cs="Times New Roman"/>
          <w:color w:val="FF0000"/>
        </w:rPr>
        <w:t>(</w:t>
      </w:r>
      <w:r>
        <w:rPr>
          <w:rFonts w:hint="eastAsia" w:ascii="Times New Roman" w:hAnsi="Times New Roman" w:cs="Times New Roman"/>
          <w:color w:val="FF0000"/>
        </w:rPr>
        <w:t>几何识别图片</w:t>
      </w:r>
      <w:r>
        <w:rPr>
          <w:rFonts w:ascii="Times New Roman" w:hAnsi="Times New Roman" w:cs="Times New Roman"/>
          <w:color w:val="FF0000"/>
        </w:rPr>
        <w:t>)</w:t>
      </w:r>
    </w:p>
    <w:p>
      <w:pPr>
        <w:spacing w:after="62" w:afterLines="2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Given </w:t>
      </w:r>
      <m:oMath>
        <m:sSub>
          <m:sSubPr>
            <m:ctrlPr>
              <w:rPr>
                <w:rFonts w:ascii="Cambria Math" w:hAnsi="Cambria Math" w:cs="Times New Roman"/>
                <w:i/>
              </w:rPr>
            </m:ctrlPr>
          </m:sSubPr>
          <m:e>
            <m:r>
              <m:rPr/>
              <w:rPr>
                <w:rFonts w:ascii="Cambria Math" w:hAnsi="Cambria Math" w:cs="Times New Roman"/>
              </w:rPr>
              <m:t>f</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r>
        <w:rPr>
          <w:rFonts w:ascii="Times New Roman" w:hAnsi="Times New Roman" w:cs="Times New Roman"/>
        </w:rPr>
        <w:t>, we</w:t>
      </w:r>
      <w:commentRangeStart w:id="24"/>
      <w:r>
        <w:rPr>
          <w:rFonts w:ascii="Times New Roman" w:hAnsi="Times New Roman" w:cs="Times New Roman"/>
        </w:rPr>
        <w:t xml:space="preserve"> classify</w:t>
      </w:r>
      <w:commentRangeEnd w:id="24"/>
      <w:r>
        <w:commentReference w:id="24"/>
      </w:r>
      <w:r>
        <w:rPr>
          <w:rFonts w:ascii="Times New Roman" w:hAnsi="Times New Roman" w:cs="Times New Roman"/>
        </w:rPr>
        <w:t xml:space="preserve"> the example results into buildings, trees and objects with high mobility</w:t>
      </w:r>
      <w:r>
        <w:rPr>
          <w:rFonts w:hint="eastAsia" w:ascii="Times New Roman" w:hAnsi="Times New Roman" w:cs="Times New Roman"/>
        </w:rPr>
        <w:t>.</w:t>
      </w:r>
    </w:p>
    <w:p>
      <w:pPr>
        <w:spacing w:line="252" w:lineRule="auto"/>
        <w:rPr>
          <w:rFonts w:ascii="Times New Roman" w:hAnsi="Times New Roman" w:cs="Times New Roman"/>
        </w:rPr>
      </w:pPr>
    </w:p>
    <w:p>
      <w:pPr>
        <w:spacing w:line="252" w:lineRule="auto"/>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 xml:space="preserve">. </w:t>
      </w:r>
      <w:r>
        <w:rPr>
          <w:rFonts w:ascii="Times New Roman" w:hAnsi="Times New Roman" w:cs="Times New Roman"/>
          <w:i/>
          <w:iCs/>
        </w:rPr>
        <w:t>Dynamic removal in object level</w:t>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We describe our proposed dynamic removal method in</w:t>
      </w:r>
      <w:r>
        <w:rPr>
          <w:rFonts w:hint="eastAsia" w:ascii="Times New Roman" w:hAnsi="Times New Roman" w:cs="Times New Roman"/>
        </w:rPr>
        <w:t xml:space="preserve"> </w:t>
      </w:r>
      <w:r>
        <w:rPr>
          <w:rFonts w:ascii="Times New Roman" w:hAnsi="Times New Roman" w:cs="Times New Roman"/>
        </w:rPr>
        <w:t>Algorithm 2. After getting results from Algorithm 1, we first b</w:t>
      </w:r>
      <w:r>
        <w:rPr>
          <w:rFonts w:hint="eastAsia" w:ascii="Times New Roman" w:hAnsi="Times New Roman" w:cs="Times New Roman"/>
        </w:rPr>
        <w:t>uild</w:t>
      </w:r>
      <w:r>
        <w:rPr>
          <w:rFonts w:ascii="Times New Roman" w:hAnsi="Times New Roman" w:cs="Times New Roman"/>
        </w:rPr>
        <w:t xml:space="preserve">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 xml:space="preserve">and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ascii="Times New Roman" w:hAnsi="Times New Roman" w:cs="Times New Roman"/>
        </w:rPr>
        <w:t xml:space="preserve"> into the same curved-voxel map and </w:t>
      </w:r>
      <w:commentRangeStart w:id="25"/>
      <w:r>
        <w:rPr>
          <w:rFonts w:ascii="Times New Roman" w:hAnsi="Times New Roman" w:cs="Times New Roman"/>
        </w:rPr>
        <w:t>execute a registration in object level</w:t>
      </w:r>
      <w:commentRangeEnd w:id="25"/>
      <w:r>
        <w:commentReference w:id="25"/>
      </w:r>
      <w:r>
        <w:rPr>
          <w:rFonts w:ascii="Times New Roman" w:hAnsi="Times New Roman" w:cs="Times New Roman"/>
        </w:rPr>
        <w:t>(line 1). Then</w:t>
      </w:r>
      <w:r>
        <w:rPr>
          <w:rFonts w:ascii="Times New Roman" w:hAnsi="Times New Roman" w:cs="Times New Roman"/>
          <w:sz w:val="20"/>
          <w:szCs w:val="21"/>
        </w:rPr>
        <w:t xml:space="preserve"> </w:t>
      </w:r>
      <w:r>
        <w:rPr>
          <w:rFonts w:ascii="Times New Roman" w:hAnsi="Times New Roman" w:cs="Times New Roman"/>
        </w:rPr>
        <w:t xml:space="preserve">for every cluster with high mobility in </w:t>
      </w:r>
      <m:oMath>
        <m:sSup>
          <m:sSupPr>
            <m:ctrlPr>
              <w:rPr>
                <w:rFonts w:ascii="Cambria Math" w:hAnsi="Cambria Math" w:cs="Times New Roman"/>
                <w:i/>
              </w:rPr>
            </m:ctrlPr>
          </m:sSupPr>
          <m:e>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oMath>
      <w:r>
        <w:rPr>
          <w:rFonts w:ascii="Times New Roman" w:hAnsi="Times New Roman" w:cs="Times New Roman"/>
        </w:rPr>
        <w:t xml:space="preserve">, we search its neighbor cluster by curved-voxel and calculate the occupancy to ensure the consistency of observation (line 5~8). </w:t>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According to the number of clusters searched by curved-voxel and the observed occupancy about candidates, we set the criteria for dynamic removal, dividing the situation into four categories:</w:t>
      </w:r>
      <w:r>
        <w:commentReference w:id="26"/>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1) High Dynamic (HD) Objects Removal: </w:t>
      </w:r>
      <w:r>
        <w:rPr>
          <w:rFonts w:ascii="Times New Roman" w:hAnsi="Times New Roman" w:cs="Times New Roman"/>
        </w:rPr>
        <w:t xml:space="preserve">These objects </w:t>
      </w:r>
      <w:r>
        <w:rPr>
          <w:rFonts w:hint="eastAsia" w:ascii="Times New Roman" w:hAnsi="Times New Roman" w:cs="Times New Roman"/>
        </w:rPr>
        <w:t>a</w:t>
      </w:r>
      <w:r>
        <w:rPr>
          <w:rFonts w:ascii="Times New Roman" w:hAnsi="Times New Roman" w:cs="Times New Roman"/>
        </w:rPr>
        <w:t xml:space="preserve">re unable to establish association between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 xml:space="preserve">and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w:t>
      </w:r>
      <w:r>
        <w:rPr>
          <w:rFonts w:ascii="Times New Roman" w:hAnsi="Times New Roman" w:cs="Times New Roman"/>
        </w:rPr>
        <w:t xml:space="preserve"> including moving vehicles, </w:t>
      </w:r>
      <w:commentRangeStart w:id="27"/>
      <w:r>
        <w:rPr>
          <w:rFonts w:ascii="Times New Roman" w:hAnsi="Times New Roman" w:cs="Times New Roman"/>
        </w:rPr>
        <w:t>moving pedestrians, etc. (line 9 ~ 12</w:t>
      </w:r>
      <w:commentRangeEnd w:id="27"/>
      <w:r>
        <w:commentReference w:id="27"/>
      </w:r>
      <w:r>
        <w:rPr>
          <w:rFonts w:ascii="Times New Roman" w:hAnsi="Times New Roman" w:cs="Times New Roman"/>
        </w:rPr>
        <w:t>).</w:t>
      </w:r>
    </w:p>
    <w:p>
      <w:pPr>
        <w:spacing w:line="252"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 xml:space="preserve">2) High Static (HS) Objects Tracking: </w:t>
      </w:r>
      <w:r>
        <w:rPr>
          <w:rFonts w:ascii="Times New Roman" w:hAnsi="Times New Roman" w:cs="Times New Roman"/>
        </w:rPr>
        <w:t>We search for related objects by curved-voxels between adjacent frames, judging whether it is a static object by comparing the feature vectors and observation occupancy of the two objects, such as parked vehicle, etc. (line 13 ~ 18).</w:t>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3) Object Split: We only conduct dynamic detection for objects with high mobility. However, due to the inconsistent observation of the two adjacent frames, different types of objects will establish contact after geometric recognition. To solve this problem, the proposed splits the object in the previous frame according to the observation occupancy (line 15).</w:t>
      </w:r>
    </w:p>
    <w:p>
      <w:pPr>
        <w:spacing w:line="252" w:lineRule="auto"/>
        <w:rPr>
          <w:rFonts w:ascii="Times New Roman" w:hAnsi="Times New Roman" w:cs="Times New Roman"/>
        </w:rPr>
      </w:pPr>
      <w:r>
        <w:rPr>
          <w:rFonts w:ascii="Times New Roman" w:hAnsi="Times New Roman" w:cs="Times New Roman"/>
        </w:rPr>
        <w:tab/>
      </w:r>
      <w:r>
        <w:rPr>
          <w:rFonts w:ascii="Times New Roman" w:hAnsi="Times New Roman" w:cs="Times New Roman"/>
        </w:rPr>
        <w:t>4) Object Fusion: Faced with one-to-many search, if the attributes of multiple objects searched are the same, they will be fused together (line 18)</w:t>
      </w:r>
    </w:p>
    <w:p>
      <w:pPr>
        <w:spacing w:line="252" w:lineRule="auto"/>
        <w:rPr>
          <w:rFonts w:ascii="Times New Roman" w:hAnsi="Times New Roman" w:cs="Times New Roman"/>
        </w:rPr>
      </w:pPr>
    </w:p>
    <w:p>
      <w:pPr>
        <w:spacing w:line="252" w:lineRule="auto"/>
        <w:rPr>
          <w:rFonts w:ascii="Times New Roman" w:hAnsi="Times New Roman" w:cs="Times New Roman"/>
          <w:color w:val="FF0000"/>
        </w:rPr>
      </w:pPr>
      <w:r>
        <w:rPr>
          <w:rFonts w:hint="eastAsia" w:ascii="Times New Roman" w:hAnsi="Times New Roman" w:cs="Times New Roman"/>
          <w:color w:val="FF0000"/>
        </w:rPr>
        <w:t>这里需要一个类似于s</w:t>
      </w:r>
      <w:r>
        <w:rPr>
          <w:rFonts w:ascii="Times New Roman" w:hAnsi="Times New Roman" w:cs="Times New Roman"/>
          <w:color w:val="FF0000"/>
        </w:rPr>
        <w:t>egmatch</w:t>
      </w:r>
      <w:r>
        <w:rPr>
          <w:rFonts w:hint="eastAsia" w:ascii="Times New Roman" w:hAnsi="Times New Roman" w:cs="Times New Roman"/>
          <w:color w:val="FF0000"/>
        </w:rPr>
        <w:t>中的图进行上下比较，下图截图s</w:t>
      </w:r>
      <w:r>
        <w:rPr>
          <w:rFonts w:ascii="Times New Roman" w:hAnsi="Times New Roman" w:cs="Times New Roman"/>
          <w:color w:val="FF0000"/>
        </w:rPr>
        <w:t>egmatch</w:t>
      </w:r>
      <w:r>
        <w:rPr>
          <w:rFonts w:hint="eastAsia" w:ascii="Times New Roman" w:hAnsi="Times New Roman" w:cs="Times New Roman"/>
          <w:color w:val="FF0000"/>
        </w:rPr>
        <w:t>，将某个聚类物体分割、将多个聚类物体融合的图</w:t>
      </w:r>
    </w:p>
    <w:p>
      <w:pPr>
        <w:spacing w:line="252" w:lineRule="auto"/>
        <w:rPr>
          <w:rFonts w:ascii="Times New Roman" w:hAnsi="Times New Roman" w:cs="Times New Roman"/>
        </w:rPr>
      </w:pPr>
    </w:p>
    <w:p>
      <w:pPr>
        <w:spacing w:line="252" w:lineRule="auto"/>
        <w:rPr>
          <w:rFonts w:ascii="Times New Roman" w:hAnsi="Times New Roman" w:cs="Times New Roman"/>
        </w:rPr>
      </w:pPr>
    </w:p>
    <w:tbl>
      <w:tblPr>
        <w:tblStyle w:val="6"/>
        <w:tblW w:w="0" w:type="auto"/>
        <w:tblInd w:w="5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46" w:type="dxa"/>
            <w:tcBorders>
              <w:top w:val="single" w:color="auto" w:sz="4" w:space="0"/>
              <w:bottom w:val="single" w:color="auto" w:sz="4" w:space="0"/>
            </w:tcBorders>
          </w:tcPr>
          <w:p>
            <w:pPr>
              <w:spacing w:line="252" w:lineRule="auto"/>
              <w:rPr>
                <w:rFonts w:ascii="Times New Roman" w:hAnsi="Times New Roman" w:cs="Times New Roman"/>
              </w:rPr>
            </w:pPr>
            <w:r>
              <w:rPr>
                <w:rFonts w:ascii="Times New Roman" w:hAnsi="Times New Roman" w:cs="Times New Roman"/>
              </w:rPr>
              <w:t xml:space="preserve">Algorithm 2: </w:t>
            </w:r>
            <w:r>
              <w:rPr>
                <w:rFonts w:ascii="Times New Roman" w:hAnsi="Times New Roman" w:cs="Times New Roman"/>
                <w:b/>
                <w:bCs/>
              </w:rPr>
              <w:t>Dynamic removal in object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Borders>
              <w:top w:val="single" w:color="auto" w:sz="4" w:space="0"/>
            </w:tcBorders>
          </w:tcPr>
          <w:p>
            <w:pPr>
              <w:spacing w:line="252" w:lineRule="auto"/>
              <w:rPr>
                <w:rFonts w:ascii="Times New Roman" w:hAnsi="Times New Roman" w:cs="Times New Roman"/>
              </w:rPr>
            </w:pPr>
            <w:r>
              <w:rPr>
                <w:rFonts w:ascii="Times New Roman" w:hAnsi="Times New Roman" w:cs="Times New Roman"/>
                <w:b/>
                <w:bCs/>
              </w:rPr>
              <w:t>Input</w:t>
            </w:r>
            <w:r>
              <w:rPr>
                <w:rFonts w:ascii="Times New Roman" w:hAnsi="Times New Roman" w:cs="Times New Roman"/>
              </w:rPr>
              <w:t xml:space="preserve">: the results of clustering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 xml:space="preserve">and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w:t>
            </w:r>
            <w:r>
              <w:rPr>
                <w:rFonts w:ascii="Times New Roman" w:hAnsi="Times New Roman" w:cs="Times New Roman"/>
              </w:rPr>
              <w:t xml:space="preserve">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the pose of </w:t>
            </w:r>
            <m:oMath>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oMath>
            <w:r>
              <w:rPr>
                <w:rFonts w:hint="eastAsia" w:ascii="Times New Roman" w:hAnsi="Times New Roman" w:cs="Times New Roman"/>
              </w:rPr>
              <w:t>,</w:t>
            </w:r>
            <w:r>
              <w:rPr>
                <w:rFonts w:ascii="Times New Roman" w:hAnsi="Times New Roman" w:cs="Times New Roman"/>
              </w:rPr>
              <w:t xml:space="preserve">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curved-voxel size parameters </w:t>
            </w:r>
            <m:oMath>
              <m:r>
                <m:rPr/>
                <w:rPr>
                  <w:rFonts w:ascii="Cambria Math" w:hAnsi="Cambria Math" w:cs="Times New Roman"/>
                </w:rPr>
                <m:t>∆ρ</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∆θ</m:t>
              </m:r>
            </m:oMath>
            <w:r>
              <w:rPr>
                <w:rFonts w:ascii="Times New Roman" w:hAnsi="Times New Roman" w:cs="Times New Roman"/>
              </w:rPr>
              <w:t xml:space="preserve"> and </w:t>
            </w:r>
            <m:oMath>
              <m:r>
                <m:rPr/>
                <w:rPr>
                  <w:rFonts w:ascii="Cambria Math" w:hAnsi="Cambria Math" w:cs="Times New Roman"/>
                </w:rPr>
                <m:t>∆φ</m:t>
              </m:r>
            </m:oMath>
            <w:r>
              <w:rPr>
                <w:rFonts w:hint="eastAsia" w:ascii="Times New Roman" w:hAnsi="Times New Roman" w:cs="Times New Roman"/>
              </w:rPr>
              <w:t>,</w:t>
            </w:r>
            <w:r>
              <w:rPr>
                <w:rFonts w:ascii="Times New Roman" w:hAnsi="Times New Roman" w:cs="Times New Roman"/>
              </w:rPr>
              <w:t xml:space="preserve"> and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the threshold of occupancy </w:t>
            </w:r>
            <w:r>
              <w:rPr>
                <w:rFonts w:ascii="Times New Roman" w:hAnsi="Times New Roman" w:cs="Times New Roman"/>
                <w:i/>
                <w:iCs/>
              </w:rPr>
              <w:t>threOccu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 xml:space="preserve">in </w:t>
            </w:r>
            <m:oMath>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hint="eastAsia" w:ascii="Times New Roman" w:hAnsi="Times New Roman" w:cs="Times New Roman"/>
              </w:rPr>
              <w:t>,</w:t>
            </w:r>
            <w:r>
              <w:rPr>
                <w:rFonts w:ascii="Times New Roman" w:hAnsi="Times New Roman" w:cs="Times New Roman"/>
              </w:rPr>
              <w:t xml:space="preserve">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r>
              <w:rPr>
                <w:rFonts w:hint="eastAsia" w:ascii="Times New Roman" w:hAnsi="Times New Roman" w:cs="Times New Roman"/>
              </w:rPr>
              <w:t xml:space="preserve"> </w:t>
            </w:r>
            <w:r>
              <w:rPr>
                <w:rFonts w:ascii="Times New Roman" w:hAnsi="Times New Roman" w:cs="Times New Roman"/>
              </w:rPr>
              <w:t>after tightly coupled compensation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b/>
                <w:bCs/>
                <w:i/>
              </w:rPr>
            </w:pPr>
            <w:r>
              <w:rPr>
                <w:rFonts w:ascii="Times New Roman" w:hAnsi="Times New Roman" w:cs="Times New Roman"/>
                <w:sz w:val="20"/>
                <w:szCs w:val="21"/>
              </w:rPr>
              <w:t>1:</w:t>
            </w:r>
            <w:r>
              <w:rPr>
                <w:rFonts w:ascii="Times New Roman" w:hAnsi="Times New Roman" w:cs="Times New Roman"/>
              </w:rPr>
              <w:t xml:space="preserve"> </w:t>
            </w:r>
            <w:r>
              <w:rPr>
                <w:rFonts w:ascii="Times New Roman" w:hAnsi="Times New Roman" w:cs="Times New Roman"/>
                <w:b/>
                <w:bCs/>
              </w:rPr>
              <w:t>Registration</w:t>
            </w:r>
            <w:r>
              <w:rPr>
                <w:rFonts w:ascii="Times New Roman" w:hAnsi="Times New Roman" w:cs="Times New Roman"/>
              </w:rPr>
              <w:t xml:space="preserve">: </w:t>
            </w:r>
            <m:oMath>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bSup>
            </m:oMath>
            <w:r>
              <w:rPr>
                <w:rFonts w:hint="eastAsia" w:ascii="Times New Roman" w:hAnsi="Times New Roman" w:cs="Times New Roman"/>
              </w:rPr>
              <w:t xml:space="preserve"> </w:t>
            </w:r>
            <m:oMath>
              <m:r>
                <m:rPr/>
                <w:rPr>
                  <w:rFonts w:ascii="Cambria Math" w:hAnsi="Cambria Math" w:cs="Times New Roman"/>
                </w:rPr>
                <m:t>←</m:t>
              </m:r>
            </m:oMath>
            <w:r>
              <w:rPr>
                <w:rFonts w:ascii="Times New Roman" w:hAnsi="Times New Roman" w:cs="Times New Roman"/>
              </w:rPr>
              <w:t xml:space="preserve"> </w:t>
            </w:r>
            <m:oMath>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r>
                <m:rPr/>
                <w:rPr>
                  <w:rFonts w:ascii="Cambria Math" w:hAnsi="Cambria Math" w:eastAsia="等线" w:cs="Times New Roman"/>
                </w:rPr>
                <m:t>.inverse()</m:t>
              </m:r>
              <m:r>
                <m:rPr/>
                <w:rPr>
                  <w:rFonts w:hint="eastAsia" w:ascii="Cambria Math" w:hAnsi="Cambria Math" w:eastAsia="等线" w:cs="Times New Roman"/>
                </w:rPr>
                <m:t>⊙</m:t>
              </m:r>
              <m:r>
                <m:rPr/>
                <w:rPr>
                  <w:rFonts w:ascii="Cambria Math" w:hAnsi="Cambria Math" w:eastAsia="等线" w:cs="Times New Roman"/>
                </w:rPr>
                <m:t xml:space="preserve"> </m:t>
              </m:r>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b>
                <m:sup>
                  <m:r>
                    <m:rPr/>
                    <w:rPr>
                      <w:rFonts w:ascii="Cambria Math" w:hAnsi="Cambria Math" w:cs="Times New Roman"/>
                    </w:rPr>
                    <m:t>M</m:t>
                  </m:r>
                  <m:ctrlPr>
                    <w:rPr>
                      <w:rFonts w:ascii="Cambria Math" w:hAnsi="Cambria Math" w:cs="Times New Roman"/>
                      <w:i/>
                    </w:rPr>
                  </m:ctrlPr>
                </m:sup>
              </m:sSubSup>
            </m:oMath>
            <w:r>
              <w:rPr>
                <w:rFonts w:hint="eastAsia" w:ascii="Times New Roman" w:hAnsi="Times New Roman" w:cs="Times New Roman"/>
              </w:rPr>
              <w:t>,</w:t>
            </w:r>
            <w:r>
              <w:rPr>
                <w:rFonts w:ascii="Times New Roman" w:hAnsi="Times New Roman" w:cs="Times New Roman"/>
              </w:rPr>
              <w:t xml:space="preserve">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w:t>
            </w:r>
            <m:oMath>
              <m:sSup>
                <m:sSupPr>
                  <m:ctrlPr>
                    <w:rPr>
                      <w:rFonts w:ascii="Cambria Math" w:hAnsi="Cambria Math" w:cs="Times New Roman"/>
                      <w:i/>
                    </w:rPr>
                  </m:ctrlPr>
                </m:sSupPr>
                <m:e>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r>
                <m:rPr/>
                <w:rPr>
                  <w:rFonts w:ascii="Cambria Math" w:hAnsi="Cambria Math" w:cs="Times New Roman"/>
                </w:rPr>
                <m:t>←</m:t>
              </m:r>
              <m:sSubSup>
                <m:sSubSupPr>
                  <m:ctrlPr>
                    <w:rPr>
                      <w:rFonts w:ascii="Cambria Math" w:hAnsi="Cambria Math" w:cs="Times New Roman"/>
                      <w:i/>
                    </w:rPr>
                  </m:ctrlPr>
                </m:sSubSupPr>
                <m:e>
                  <m:r>
                    <m:rPr/>
                    <w:rPr>
                      <w:rFonts w:ascii="Cambria Math" w:hAnsi="Cambria Math" w:cs="Times New Roman"/>
                    </w:rPr>
                    <m:t>T</m:t>
                  </m:r>
                  <m:ctrlPr>
                    <w:rPr>
                      <w:rFonts w:ascii="Cambria Math" w:hAnsi="Cambria Math" w:cs="Times New Roman"/>
                      <w:i/>
                    </w:rPr>
                  </m:ctrlPr>
                </m:e>
                <m:sub>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r>
                    <m:rPr/>
                    <w:rPr>
                      <w:rFonts w:ascii="Cambria Math" w:hAnsi="Cambria Math" w:cs="Times New Roman"/>
                    </w:rPr>
                    <m:t xml:space="preserve"> </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bSup>
              <m:r>
                <m:rPr/>
                <w:rPr>
                  <w:rFonts w:hint="eastAsia" w:ascii="Cambria Math" w:hAnsi="Cambria Math" w:eastAsia="等线" w:cs="Times New Roman"/>
                </w:rPr>
                <m:t>⊙</m:t>
              </m:r>
              <m:r>
                <m:rPr/>
                <w:rPr>
                  <w:rFonts w:ascii="Cambria Math" w:hAnsi="Cambria Math" w:eastAsia="等线" w:cs="Times New Roman"/>
                </w:rPr>
                <m:t xml:space="preserve"> </m:t>
              </m:r>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2:</w:t>
            </w:r>
            <w:r>
              <w:rPr>
                <w:rFonts w:ascii="Times New Roman" w:hAnsi="Times New Roman" w:cs="Times New Roman"/>
              </w:rPr>
              <w:t xml:space="preserve"> </w:t>
            </w:r>
            <w:r>
              <w:rPr>
                <w:rFonts w:ascii="Times New Roman" w:hAnsi="Times New Roman" w:cs="Times New Roman"/>
                <w:b/>
                <w:bCs/>
              </w:rPr>
              <w:t>for</w:t>
            </w:r>
            <w:r>
              <w:rPr>
                <w:rFonts w:ascii="Times New Roman" w:hAnsi="Times New Roman" w:cs="Times New Roman"/>
              </w:rPr>
              <w:t xml:space="preserve"> every cluster C with high mobility in </w:t>
            </w:r>
            <m:oMath>
              <m:sSup>
                <m:sSupPr>
                  <m:ctrlPr>
                    <w:rPr>
                      <w:rFonts w:ascii="Cambria Math" w:hAnsi="Cambria Math" w:cs="Times New Roman"/>
                      <w:i/>
                    </w:rPr>
                  </m:ctrlPr>
                </m:sSupPr>
                <m:e>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oMath>
            <w:r>
              <w:rPr>
                <w:rFonts w:hint="eastAsia" w:ascii="Times New Roman" w:hAnsi="Times New Roman" w:cs="Times New Roman"/>
              </w:rPr>
              <w:t xml:space="preserve"> </w:t>
            </w:r>
            <w:r>
              <w:rPr>
                <w:rFonts w:ascii="Times New Roman" w:hAnsi="Times New Roman" w:cs="Times New Roman"/>
                <w:b/>
                <w:bCs/>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3:</w:t>
            </w:r>
            <w:r>
              <w:rPr>
                <w:rFonts w:ascii="Times New Roman" w:hAnsi="Times New Roman" w:cs="Times New Roman"/>
              </w:rPr>
              <w:t xml:space="preserve">    </w:t>
            </w:r>
            <m:oMath>
              <m:r>
                <m:rPr>
                  <m:sty m:val="bi"/>
                </m:rPr>
                <w:rPr>
                  <w:rFonts w:ascii="Cambria Math" w:hAnsi="Cambria Math" w:cs="Times New Roman"/>
                </w:rPr>
                <m:t>X</m:t>
              </m:r>
              <m:d>
                <m:dPr>
                  <m:ctrlPr>
                    <w:rPr>
                      <w:rFonts w:ascii="Cambria Math" w:hAnsi="Cambria Math" w:cs="Times New Roman"/>
                      <w:b/>
                      <w:i/>
                    </w:rPr>
                  </m:ctrlPr>
                </m:dPr>
                <m:e>
                  <m:r>
                    <m:rPr>
                      <m:sty m:val="bi"/>
                    </m:rPr>
                    <w:rPr>
                      <w:rFonts w:ascii="Cambria Math" w:hAnsi="Cambria Math" w:cs="Times New Roman"/>
                    </w:rPr>
                    <m:t>ρ,θ,φ</m:t>
                  </m:r>
                  <m:ctrlPr>
                    <w:rPr>
                      <w:rFonts w:ascii="Cambria Math" w:hAnsi="Cambria Math" w:cs="Times New Roman"/>
                      <w:b/>
                      <w:i/>
                    </w:rPr>
                  </m:ctrlPr>
                </m:e>
              </m:d>
            </m:oMath>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convert-to-spherical {C.</w:t>
            </w:r>
            <m:oMath>
              <m:sSup>
                <m:sSupPr>
                  <m:ctrlPr>
                    <w:rPr>
                      <w:rFonts w:ascii="Cambria Math" w:hAnsi="Cambria Math" w:cs="Times New Roman"/>
                      <w:i/>
                    </w:rPr>
                  </m:ctrlPr>
                </m:sSupPr>
                <m:e>
                  <m:r>
                    <m:rPr/>
                    <w:rPr>
                      <w:rFonts w:ascii="Cambria Math" w:hAnsi="Cambria Math" w:cs="Times New Roman"/>
                    </w:rPr>
                    <m:t xml:space="preserve"> 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p>
            </m:oMath>
            <w:r>
              <w:rPr>
                <w:rFonts w:ascii="Times New Roman" w:hAnsi="Times New Roman" w:cs="Times New Roma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4:</w:t>
            </w:r>
            <w:r>
              <w:rPr>
                <w:rFonts w:ascii="Times New Roman" w:hAnsi="Times New Roman" w:cs="Times New Roman"/>
              </w:rPr>
              <w:t xml:space="preserve">    </w:t>
            </w:r>
            <w:r>
              <w:rPr>
                <w:rFonts w:ascii="Times New Roman" w:hAnsi="Times New Roman" w:cs="Times New Roman"/>
                <w:b/>
                <w:bCs/>
              </w:rPr>
              <w:t>hash-table</w:t>
            </w:r>
            <w:r>
              <w:rPr>
                <w:rFonts w:ascii="Times New Roman" w:hAnsi="Times New Roman" w:cs="Times New Roman"/>
              </w:rPr>
              <w:t xml:space="preserve"> </w:t>
            </w:r>
            <m:oMath>
              <m:r>
                <m:rPr/>
                <w:rPr>
                  <w:rFonts w:ascii="Cambria Math" w:hAnsi="Cambria Math" w:cs="Times New Roman"/>
                </w:rPr>
                <m:t>←</m:t>
              </m:r>
            </m:oMath>
            <w:r>
              <w:rPr>
                <w:rFonts w:hint="eastAsia" w:ascii="Times New Roman" w:hAnsi="Times New Roman" w:cs="Times New Roman"/>
              </w:rPr>
              <w:t xml:space="preserve"> </w:t>
            </w:r>
            <w:r>
              <w:rPr>
                <w:rFonts w:ascii="Times New Roman" w:hAnsi="Times New Roman" w:cs="Times New Roman"/>
              </w:rPr>
              <w:t>build-hash-table {</w:t>
            </w:r>
            <m:oMath>
              <m:r>
                <m:rPr/>
                <w:rPr>
                  <w:rFonts w:ascii="Cambria Math" w:hAnsi="Cambria Math" w:cs="Times New Roman"/>
                </w:rPr>
                <m:t>X</m:t>
              </m:r>
            </m:oMath>
            <w:r>
              <w:rPr>
                <w:rFonts w:ascii="Times New Roman" w:hAnsi="Times New Roman" w:cs="Times New Roman"/>
              </w:rPr>
              <w:t xml:space="preserve">, </w:t>
            </w:r>
            <m:oMath>
              <m:r>
                <m:rPr/>
                <w:rPr>
                  <w:rFonts w:ascii="Cambria Math" w:hAnsi="Cambria Math" w:cs="Times New Roman"/>
                </w:rPr>
                <m:t>∆ρ</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∆θ</m:t>
              </m:r>
            </m:oMath>
            <w:r>
              <w:rPr>
                <w:rFonts w:hint="eastAsia" w:ascii="Times New Roman" w:hAnsi="Times New Roman" w:cs="Times New Roman"/>
              </w:rPr>
              <w:t>,</w:t>
            </w:r>
            <w:r>
              <w:rPr>
                <w:rFonts w:ascii="Times New Roman" w:hAnsi="Times New Roman" w:cs="Times New Roman"/>
              </w:rPr>
              <w:t xml:space="preserve"> </w:t>
            </w:r>
            <m:oMath>
              <m:r>
                <m:rPr/>
                <w:rPr>
                  <w:rFonts w:ascii="Cambria Math" w:hAnsi="Cambria Math" w:cs="Times New Roman"/>
                </w:rPr>
                <m:t>∆φ</m:t>
              </m:r>
            </m:oMath>
            <w:r>
              <w:rPr>
                <w:rFonts w:ascii="Times New Roman" w:hAnsi="Times New Roman" w:cs="Times New Roma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5:</w:t>
            </w:r>
            <w:r>
              <w:rPr>
                <w:rFonts w:ascii="Times New Roman" w:hAnsi="Times New Roman" w:cs="Times New Roman"/>
              </w:rPr>
              <w:t xml:space="preserve">    </w:t>
            </w:r>
            <w:r>
              <w:rPr>
                <w:rFonts w:ascii="Times New Roman" w:hAnsi="Times New Roman" w:cs="Times New Roman"/>
                <w:b/>
                <w:bCs/>
              </w:rPr>
              <w:t>for</w:t>
            </w:r>
            <w:r>
              <w:rPr>
                <w:rFonts w:ascii="Times New Roman" w:hAnsi="Times New Roman" w:cs="Times New Roman"/>
              </w:rPr>
              <w:t xml:space="preserve"> every curved-voxel CVI in hash-table </w:t>
            </w:r>
            <w:r>
              <w:rPr>
                <w:rFonts w:ascii="Times New Roman" w:hAnsi="Times New Roman" w:cs="Times New Roman"/>
                <w:b/>
                <w:bCs/>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6:</w:t>
            </w:r>
            <w:r>
              <w:rPr>
                <w:rFonts w:ascii="Times New Roman" w:hAnsi="Times New Roman" w:cs="Times New Roman"/>
              </w:rPr>
              <w:t xml:space="preserve">       </w:t>
            </w:r>
            <w:r>
              <w:rPr>
                <w:rFonts w:ascii="Times New Roman" w:hAnsi="Times New Roman" w:cs="Times New Roman"/>
                <w:b/>
                <w:bCs/>
              </w:rPr>
              <w:t>if</w:t>
            </w:r>
            <w:r>
              <w:rPr>
                <w:rFonts w:ascii="Times New Roman" w:hAnsi="Times New Roman" w:cs="Times New Roman"/>
              </w:rPr>
              <w:t xml:space="preserve"> find CVI in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r>
                <m:rPr/>
                <w:rPr>
                  <w:rFonts w:ascii="Cambria Math" w:hAnsi="Cambria Math" w:cs="Times New Roman"/>
                </w:rPr>
                <m:t xml:space="preserve">. </m:t>
              </m:r>
            </m:oMath>
            <w:r>
              <w:rPr>
                <w:rFonts w:ascii="Times New Roman" w:hAnsi="Times New Roman" w:cs="Times New Roman"/>
              </w:rPr>
              <w:t xml:space="preserve">hash-table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rPr>
              <w:t>7:         record CVI. lable into neighbors(k) and calculate occupancy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rPr>
              <w:t xml:space="preserve">8:       </w:t>
            </w:r>
            <w:r>
              <w:rPr>
                <w:rFonts w:ascii="Times New Roman" w:hAnsi="Times New Roman" w:cs="Times New Roman"/>
                <w:b/>
                <w:bCs/>
              </w:rPr>
              <w:t>end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9:</w:t>
            </w:r>
            <w:r>
              <w:rPr>
                <w:rFonts w:ascii="Times New Roman" w:hAnsi="Times New Roman" w:cs="Times New Roman"/>
              </w:rPr>
              <w:t xml:space="preserve">    </w:t>
            </w:r>
            <w:r>
              <w:rPr>
                <w:rFonts w:ascii="Times New Roman" w:hAnsi="Times New Roman" w:cs="Times New Roman"/>
                <w:b/>
                <w:bCs/>
              </w:rPr>
              <w:t>if</w:t>
            </w:r>
            <w:r>
              <w:rPr>
                <w:rFonts w:ascii="Times New Roman" w:hAnsi="Times New Roman" w:cs="Times New Roman"/>
              </w:rPr>
              <w:t xml:space="preserve"> </w:t>
            </w:r>
            <w:commentRangeStart w:id="28"/>
            <w:r>
              <w:rPr>
                <w:rFonts w:ascii="Times New Roman" w:hAnsi="Times New Roman" w:cs="Times New Roman"/>
              </w:rPr>
              <w:t>the size of neighbors</w:t>
            </w:r>
            <w:commentRangeEnd w:id="28"/>
            <w:r>
              <w:commentReference w:id="28"/>
            </w:r>
            <w:r>
              <w:rPr>
                <w:rFonts w:ascii="Times New Roman" w:hAnsi="Times New Roman" w:cs="Times New Roman"/>
              </w:rPr>
              <w:t xml:space="preserve">(k) == 0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10:</w:t>
            </w:r>
            <w:r>
              <w:rPr>
                <w:rFonts w:ascii="Times New Roman" w:hAnsi="Times New Roman" w:cs="Times New Roman"/>
              </w:rPr>
              <w:t xml:space="preserve">     add C into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11:</w:t>
            </w:r>
            <w:r>
              <w:rPr>
                <w:rFonts w:ascii="Times New Roman" w:hAnsi="Times New Roman" w:cs="Times New Roman"/>
              </w:rPr>
              <w:t xml:space="preserve">   </w:t>
            </w:r>
            <w:r>
              <w:rPr>
                <w:rFonts w:ascii="Times New Roman" w:hAnsi="Times New Roman" w:cs="Times New Roman"/>
                <w:b/>
                <w:bCs/>
              </w:rPr>
              <w:t>else if</w:t>
            </w:r>
            <w:r>
              <w:rPr>
                <w:rFonts w:ascii="Times New Roman" w:hAnsi="Times New Roman" w:cs="Times New Roman"/>
              </w:rPr>
              <w:t xml:space="preserve"> the size of neighbors(k) == 1 </w:t>
            </w:r>
            <w:r>
              <w:rPr>
                <w:rFonts w:ascii="Times New Roman" w:hAnsi="Times New Roman" w:cs="Times New Roman"/>
                <w:b/>
                <w:bCs/>
              </w:rPr>
              <w:t>and</w:t>
            </w:r>
            <w:r>
              <w:rPr>
                <w:rFonts w:ascii="Times New Roman" w:hAnsi="Times New Roman" w:cs="Times New Roman"/>
              </w:rPr>
              <w:t xml:space="preserve"> occupancy </w:t>
            </w:r>
            <m:oMath>
              <m:r>
                <m:rPr/>
                <w:rPr>
                  <w:rFonts w:ascii="Cambria Math" w:hAnsi="Cambria Math" w:cs="Times New Roman"/>
                </w:rPr>
                <m:t xml:space="preserve">≤ </m:t>
              </m:r>
            </m:oMath>
            <w:r>
              <w:rPr>
                <w:rFonts w:ascii="Times New Roman" w:hAnsi="Times New Roman" w:cs="Times New Roman"/>
                <w:i/>
                <w:iCs/>
              </w:rPr>
              <w:t xml:space="preserve">threOccu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12:</w:t>
            </w:r>
            <w:r>
              <w:rPr>
                <w:rFonts w:ascii="Times New Roman" w:hAnsi="Times New Roman" w:cs="Times New Roman"/>
              </w:rPr>
              <w:t xml:space="preserve">     add C into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13:</w:t>
            </w:r>
            <w:r>
              <w:rPr>
                <w:rFonts w:ascii="Times New Roman" w:hAnsi="Times New Roman" w:cs="Times New Roman"/>
              </w:rPr>
              <w:t xml:space="preserve">   </w:t>
            </w:r>
            <w:r>
              <w:rPr>
                <w:rFonts w:ascii="Times New Roman" w:hAnsi="Times New Roman" w:cs="Times New Roman"/>
                <w:b/>
                <w:bCs/>
              </w:rPr>
              <w:t>else if</w:t>
            </w:r>
            <w:r>
              <w:rPr>
                <w:rFonts w:ascii="Times New Roman" w:hAnsi="Times New Roman" w:cs="Times New Roman"/>
              </w:rPr>
              <w:t xml:space="preserve"> the size of neighbors(k) == 1 </w:t>
            </w:r>
            <w:r>
              <w:rPr>
                <w:rFonts w:ascii="Times New Roman" w:hAnsi="Times New Roman" w:cs="Times New Roman"/>
                <w:b/>
                <w:bCs/>
              </w:rPr>
              <w:t>and</w:t>
            </w:r>
            <w:r>
              <w:rPr>
                <w:rFonts w:ascii="Times New Roman" w:hAnsi="Times New Roman" w:cs="Times New Roman"/>
              </w:rPr>
              <w:t xml:space="preserve"> occupancy &gt;</w:t>
            </w:r>
            <m:oMath>
              <m:r>
                <m:rPr/>
                <w:rPr>
                  <w:rFonts w:ascii="Cambria Math" w:hAnsi="Cambria Math" w:cs="Times New Roman"/>
                </w:rPr>
                <m:t xml:space="preserve"> </m:t>
              </m:r>
            </m:oMath>
            <w:r>
              <w:rPr>
                <w:rFonts w:ascii="Times New Roman" w:hAnsi="Times New Roman" w:cs="Times New Roman"/>
                <w:i/>
                <w:iCs/>
              </w:rPr>
              <w:t xml:space="preserve">threOccu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14:</w:t>
            </w:r>
            <w:r>
              <w:rPr>
                <w:rFonts w:ascii="Times New Roman" w:hAnsi="Times New Roman" w:cs="Times New Roman"/>
              </w:rPr>
              <w:t xml:space="preserve">     add C into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b/>
                <w:bCs/>
              </w:rPr>
            </w:pPr>
            <w:r>
              <w:rPr>
                <w:rFonts w:ascii="Times New Roman" w:hAnsi="Times New Roman" w:cs="Times New Roman"/>
                <w:sz w:val="20"/>
                <w:szCs w:val="21"/>
              </w:rPr>
              <w:t xml:space="preserve">15: </w:t>
            </w:r>
            <w:r>
              <w:rPr>
                <w:rFonts w:ascii="Times New Roman" w:hAnsi="Times New Roman" w:cs="Times New Roman"/>
                <w:b/>
                <w:bCs/>
              </w:rPr>
              <w:t xml:space="preserve">    </w:t>
            </w:r>
            <w:r>
              <w:rPr>
                <w:rFonts w:ascii="Times New Roman" w:hAnsi="Times New Roman" w:cs="Times New Roman"/>
              </w:rPr>
              <w:t>Split(neighbors(k))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16:</w:t>
            </w:r>
            <w:r>
              <w:rPr>
                <w:rFonts w:ascii="Times New Roman" w:hAnsi="Times New Roman" w:cs="Times New Roman"/>
              </w:rPr>
              <w:t xml:space="preserve">   </w:t>
            </w:r>
            <w:r>
              <w:rPr>
                <w:rFonts w:ascii="Times New Roman" w:hAnsi="Times New Roman" w:cs="Times New Roman"/>
                <w:b/>
                <w:bCs/>
              </w:rPr>
              <w:t>else if</w:t>
            </w:r>
            <w:r>
              <w:rPr>
                <w:rFonts w:ascii="Times New Roman" w:hAnsi="Times New Roman" w:cs="Times New Roman"/>
              </w:rPr>
              <w:t xml:space="preserve"> </w:t>
            </w:r>
            <w:commentRangeStart w:id="29"/>
            <w:r>
              <w:rPr>
                <w:rFonts w:ascii="Times New Roman" w:hAnsi="Times New Roman" w:cs="Times New Roman"/>
              </w:rPr>
              <w:t>the size of neighbors</w:t>
            </w:r>
            <w:commentRangeEnd w:id="29"/>
            <w:r>
              <w:commentReference w:id="29"/>
            </w:r>
            <w:r>
              <w:rPr>
                <w:rFonts w:ascii="Times New Roman" w:hAnsi="Times New Roman" w:cs="Times New Roman"/>
              </w:rPr>
              <w:t>(k) &gt;</w:t>
            </w:r>
            <w:r>
              <w:rPr>
                <w:rFonts w:hint="eastAsia" w:ascii="Times New Roman" w:hAnsi="Times New Roman" w:cs="Times New Roman"/>
              </w:rPr>
              <w:t xml:space="preserve"> </w:t>
            </w:r>
            <w:r>
              <w:rPr>
                <w:rFonts w:ascii="Times New Roman" w:hAnsi="Times New Roman" w:cs="Times New Roman"/>
              </w:rPr>
              <w:t xml:space="preserve">1 </w:t>
            </w:r>
            <w:r>
              <w:rPr>
                <w:rFonts w:ascii="Times New Roman" w:hAnsi="Times New Roman" w:cs="Times New Roman"/>
                <w:b/>
                <w:bCs/>
              </w:rPr>
              <w:t>and</w:t>
            </w:r>
            <w:r>
              <w:rPr>
                <w:rFonts w:ascii="Times New Roman" w:hAnsi="Times New Roman" w:cs="Times New Roman"/>
              </w:rPr>
              <w:t xml:space="preserve"> occupancy &gt;</w:t>
            </w:r>
            <m:oMath>
              <m:r>
                <m:rPr/>
                <w:rPr>
                  <w:rFonts w:ascii="Cambria Math" w:hAnsi="Cambria Math" w:cs="Times New Roman"/>
                </w:rPr>
                <m:t xml:space="preserve"> </m:t>
              </m:r>
            </m:oMath>
            <w:r>
              <w:rPr>
                <w:rFonts w:ascii="Times New Roman" w:hAnsi="Times New Roman" w:cs="Times New Roman"/>
                <w:i/>
                <w:iCs/>
              </w:rPr>
              <w:t xml:space="preserve">threOccu </w:t>
            </w:r>
            <w:r>
              <w:rPr>
                <w:rFonts w:ascii="Times New Roman" w:hAnsi="Times New Roman" w:cs="Times New Roman"/>
                <w:b/>
                <w:bCs/>
              </w:rPr>
              <w:t>then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17:</w:t>
            </w:r>
            <w:r>
              <w:rPr>
                <w:rFonts w:hint="eastAsia" w:ascii="Times New Roman" w:hAnsi="Times New Roman" w:cs="Times New Roman"/>
              </w:rPr>
              <w:t xml:space="preserve"> </w:t>
            </w:r>
            <w:r>
              <w:rPr>
                <w:rFonts w:ascii="Times New Roman" w:hAnsi="Times New Roman" w:cs="Times New Roman"/>
              </w:rPr>
              <w:t xml:space="preserve">    add C into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18:</w:t>
            </w:r>
            <w:r>
              <w:rPr>
                <w:rFonts w:ascii="Times New Roman" w:hAnsi="Times New Roman" w:cs="Times New Roman"/>
              </w:rPr>
              <w:t xml:space="preserve">     Fuse(neighbors(k))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19:</w:t>
            </w:r>
            <w:r>
              <w:rPr>
                <w:rFonts w:ascii="Times New Roman" w:hAnsi="Times New Roman" w:cs="Times New Roman"/>
              </w:rPr>
              <w:t xml:space="preserve">   </w:t>
            </w:r>
            <w:r>
              <w:rPr>
                <w:rFonts w:ascii="Times New Roman" w:hAnsi="Times New Roman" w:cs="Times New Roman"/>
                <w:b/>
                <w:bCs/>
              </w:rPr>
              <w:t>end 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Pr>
          <w:p>
            <w:pPr>
              <w:spacing w:line="252" w:lineRule="auto"/>
              <w:rPr>
                <w:rFonts w:ascii="Times New Roman" w:hAnsi="Times New Roman" w:cs="Times New Roman"/>
              </w:rPr>
            </w:pPr>
            <w:r>
              <w:rPr>
                <w:rFonts w:ascii="Times New Roman" w:hAnsi="Times New Roman" w:cs="Times New Roman"/>
                <w:sz w:val="20"/>
                <w:szCs w:val="21"/>
              </w:rPr>
              <w:t>20:</w:t>
            </w:r>
            <w:r>
              <w:rPr>
                <w:rFonts w:ascii="Times New Roman" w:hAnsi="Times New Roman" w:cs="Times New Roman"/>
              </w:rPr>
              <w:t xml:space="preserve"> </w:t>
            </w:r>
            <w:r>
              <w:rPr>
                <w:rFonts w:ascii="Times New Roman" w:hAnsi="Times New Roman" w:cs="Times New Roman"/>
                <w:b/>
                <w:bCs/>
              </w:rPr>
              <w:t>end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946" w:type="dxa"/>
            <w:tcBorders>
              <w:bottom w:val="single" w:color="auto" w:sz="4" w:space="0"/>
            </w:tcBorders>
          </w:tcPr>
          <w:p>
            <w:pPr>
              <w:spacing w:line="252" w:lineRule="auto"/>
              <w:rPr>
                <w:rFonts w:ascii="Times New Roman" w:hAnsi="Times New Roman" w:cs="Times New Roman"/>
              </w:rPr>
            </w:pPr>
            <w:r>
              <w:rPr>
                <w:rFonts w:ascii="Times New Roman" w:hAnsi="Times New Roman" w:cs="Times New Roman"/>
                <w:sz w:val="20"/>
                <w:szCs w:val="21"/>
              </w:rPr>
              <w:t>21:</w:t>
            </w:r>
            <w:r>
              <w:rPr>
                <w:rFonts w:ascii="Times New Roman" w:hAnsi="Times New Roman" w:cs="Times New Roman"/>
              </w:rPr>
              <w:t xml:space="preserve"> </w:t>
            </w:r>
            <w:r>
              <w:rPr>
                <w:rFonts w:ascii="Times New Roman" w:hAnsi="Times New Roman" w:cs="Times New Roman"/>
                <w:b/>
                <w:bCs/>
              </w:rPr>
              <w:t>return</w:t>
            </w:r>
            <w:r>
              <w:rPr>
                <w:rFonts w:ascii="Times New Roman" w:hAnsi="Times New Roman" w:cs="Times New Roman"/>
              </w:rPr>
              <w:t xml:space="preserve"> </w:t>
            </w:r>
            <m:oMath>
              <m:sSubSup>
                <m:sSubSupPr>
                  <m:ctrlPr>
                    <w:rPr>
                      <w:rFonts w:ascii="Cambria Math" w:hAnsi="Cambria Math" w:cs="Times New Roman"/>
                      <w:i/>
                    </w:rPr>
                  </m:ctrlPr>
                </m:sSubSupPr>
                <m:e>
                  <m:r>
                    <m:rPr/>
                    <w:rPr>
                      <w:rFonts w:ascii="Cambria Math" w:hAnsi="Cambria Math" w:cs="Times New Roman"/>
                    </w:rPr>
                    <m:t>Obj</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ctrlPr>
                    <w:rPr>
                      <w:rFonts w:ascii="Cambria Math" w:hAnsi="Cambria Math" w:cs="Times New Roman"/>
                      <w:i/>
                    </w:rPr>
                  </m:ctrlPr>
                </m:sup>
              </m:sSubSup>
            </m:oMath>
            <w:r>
              <w:rPr>
                <w:rFonts w:hint="eastAsia" w:ascii="Times New Roman" w:hAnsi="Times New Roman" w:cs="Times New Roman"/>
              </w:rPr>
              <w:t xml:space="preserve"> </w:t>
            </w:r>
            <w:r>
              <w:rPr>
                <w:rFonts w:ascii="Times New Roman" w:hAnsi="Times New Roman" w:cs="Times New Roman"/>
              </w:rPr>
              <w:t xml:space="preserve">and </w:t>
            </w:r>
            <m:oMath>
              <m:r>
                <m:rP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m:rPr/>
                        <w:rPr>
                          <w:rFonts w:ascii="Cambria Math" w:hAnsi="Cambria Math" w:cs="Times New Roman"/>
                        </w:rPr>
                        <m:t>P</m:t>
                      </m:r>
                      <m:ctrlPr>
                        <w:rPr>
                          <w:rFonts w:ascii="Cambria Math" w:hAnsi="Cambria Math" w:cs="Times New Roman"/>
                          <w:i/>
                        </w:rPr>
                      </m:ctrlPr>
                    </m:e>
                    <m:sup>
                      <m:sSub>
                        <m:sSubPr>
                          <m:ctrlPr>
                            <w:rPr>
                              <w:rFonts w:ascii="Cambria Math" w:hAnsi="Cambria Math" w:cs="Times New Roman"/>
                              <w:i/>
                            </w:rPr>
                          </m:ctrlPr>
                        </m:sSubPr>
                        <m:e>
                          <m:r>
                            <m:rPr/>
                            <w:rPr>
                              <w:rFonts w:ascii="Cambria Math" w:hAnsi="Cambria Math" w:cs="Times New Roman"/>
                            </w:rPr>
                            <m:t>Q</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ctrlPr>
                        <w:rPr>
                          <w:rFonts w:ascii="Cambria Math" w:hAnsi="Cambria Math" w:cs="Times New Roman"/>
                          <w:i/>
                        </w:rPr>
                      </m:ctrlPr>
                    </m:sup>
                  </m:sSup>
                  <m:ctrlPr>
                    <w:rPr>
                      <w:rFonts w:ascii="Cambria Math" w:hAnsi="Cambria Math" w:cs="Times New Roman"/>
                      <w:i/>
                    </w:rPr>
                  </m:ctrlPr>
                </m:e>
              </m:d>
            </m:oMath>
          </w:p>
        </w:tc>
      </w:tr>
    </w:tbl>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jc w:val="center"/>
        <w:rPr>
          <w:rFonts w:ascii="Times New Roman" w:hAnsi="Times New Roman" w:cs="Times New Roman"/>
          <w:i/>
          <w:iCs/>
        </w:rPr>
      </w:pPr>
      <w:r>
        <w:rPr>
          <w:rFonts w:ascii="Times New Roman" w:hAnsi="Times New Roman" w:eastAsia="宋体" w:cs="Times New Roman"/>
          <w:i/>
          <w:iCs/>
        </w:rPr>
        <w:t>Ⅳ</w:t>
      </w:r>
      <w:r>
        <w:rPr>
          <w:rFonts w:ascii="Times New Roman" w:hAnsi="Times New Roman" w:cs="Times New Roman"/>
          <w:i/>
          <w:iCs/>
        </w:rPr>
        <w:t>. E</w:t>
      </w:r>
      <w:r>
        <w:rPr>
          <w:rFonts w:ascii="Times New Roman" w:hAnsi="Times New Roman" w:cs="Times New Roman"/>
          <w:i/>
          <w:iCs/>
          <w:sz w:val="20"/>
          <w:szCs w:val="21"/>
        </w:rPr>
        <w:t>XPERIMENTAL</w:t>
      </w:r>
      <w:r>
        <w:rPr>
          <w:rFonts w:ascii="Times New Roman" w:hAnsi="Times New Roman" w:cs="Times New Roman"/>
          <w:i/>
          <w:iCs/>
        </w:rPr>
        <w:t xml:space="preserve"> R</w:t>
      </w:r>
      <w:r>
        <w:rPr>
          <w:rFonts w:ascii="Times New Roman" w:hAnsi="Times New Roman" w:cs="Times New Roman"/>
          <w:i/>
          <w:iCs/>
          <w:sz w:val="20"/>
          <w:szCs w:val="21"/>
        </w:rPr>
        <w:t>ESULTS</w:t>
      </w:r>
    </w:p>
    <w:p>
      <w:pPr>
        <w:spacing w:line="252" w:lineRule="auto"/>
        <w:rPr>
          <w:rFonts w:ascii="Times New Roman" w:hAnsi="Times New Roman" w:cs="Times New Roman"/>
          <w:i/>
          <w:iCs/>
        </w:rPr>
      </w:pPr>
      <w:r>
        <w:rPr>
          <w:rFonts w:hint="eastAsia" w:ascii="Times New Roman" w:hAnsi="Times New Roman" w:cs="Times New Roman"/>
          <w:i/>
          <w:iCs/>
        </w:rPr>
        <w:t>A</w:t>
      </w:r>
      <w:r>
        <w:rPr>
          <w:rFonts w:ascii="Times New Roman" w:hAnsi="Times New Roman" w:cs="Times New Roman"/>
          <w:i/>
          <w:iCs/>
        </w:rPr>
        <w:t>. Experimental Setups</w:t>
      </w:r>
      <w:bookmarkStart w:id="0" w:name="_GoBack"/>
      <w:bookmarkEnd w:id="0"/>
    </w:p>
    <w:p>
      <w:pPr>
        <w:spacing w:line="252" w:lineRule="auto"/>
        <w:ind w:firstLine="420"/>
        <w:rPr>
          <w:rFonts w:ascii="Times New Roman" w:hAnsi="Times New Roman" w:cs="Times New Roman"/>
        </w:rPr>
      </w:pPr>
      <w:r>
        <w:rPr>
          <w:rFonts w:ascii="Times New Roman" w:hAnsi="Times New Roman" w:cs="Times New Roman"/>
        </w:rPr>
        <w:t>To evaluate our static map construction performance qualitatively and quantitatively, we used the KITTI odometry dataset [40] and SemanticKITTI dataset [14]. The SemanticKITTI</w:t>
      </w:r>
      <w:r>
        <w:rPr>
          <w:rFonts w:hint="eastAsia" w:ascii="Times New Roman" w:hAnsi="Times New Roman" w:cs="Times New Roman"/>
        </w:rPr>
        <w:t xml:space="preserve"> </w:t>
      </w:r>
      <w:r>
        <w:rPr>
          <w:rFonts w:ascii="Times New Roman" w:hAnsi="Times New Roman" w:cs="Times New Roman"/>
        </w:rPr>
        <w:t>dataset provides scan-wise labeled data and associated LiDAR</w:t>
      </w:r>
      <w:r>
        <w:rPr>
          <w:rFonts w:hint="eastAsia" w:ascii="Times New Roman" w:hAnsi="Times New Roman" w:cs="Times New Roman"/>
        </w:rPr>
        <w:t xml:space="preserve"> </w:t>
      </w:r>
      <w:r>
        <w:rPr>
          <w:rFonts w:ascii="Times New Roman" w:hAnsi="Times New Roman" w:cs="Times New Roman"/>
        </w:rPr>
        <w:t>SLAM-based SE(3) trajectory poses together with synchronized frames with the original KITTI dataset. The SemanticKITTI dataset [14] is widely used as a benchmark to evaluate the</w:t>
      </w:r>
      <w:r>
        <w:rPr>
          <w:rFonts w:hint="eastAsia" w:ascii="Times New Roman" w:hAnsi="Times New Roman" w:cs="Times New Roman"/>
        </w:rPr>
        <w:t xml:space="preserve"> </w:t>
      </w:r>
      <w:r>
        <w:rPr>
          <w:rFonts w:ascii="Times New Roman" w:hAnsi="Times New Roman" w:cs="Times New Roman"/>
        </w:rPr>
        <w:t>pointwise static and dynamic predictions. They provide not</w:t>
      </w:r>
      <w:r>
        <w:rPr>
          <w:rFonts w:hint="eastAsia" w:ascii="Times New Roman" w:hAnsi="Times New Roman" w:cs="Times New Roman"/>
        </w:rPr>
        <w:t xml:space="preserve"> </w:t>
      </w:r>
      <w:r>
        <w:rPr>
          <w:rFonts w:ascii="Times New Roman" w:hAnsi="Times New Roman" w:cs="Times New Roman"/>
        </w:rPr>
        <w:t>only semantic labels but also movable instances’ individual</w:t>
      </w:r>
      <w:r>
        <w:rPr>
          <w:rFonts w:hint="eastAsia" w:ascii="Times New Roman" w:hAnsi="Times New Roman" w:cs="Times New Roman"/>
        </w:rPr>
        <w:t xml:space="preserve"> </w:t>
      </w:r>
      <w:r>
        <w:rPr>
          <w:rFonts w:ascii="Times New Roman" w:hAnsi="Times New Roman" w:cs="Times New Roman"/>
        </w:rPr>
        <w:t>IDs, so we can track which object was moved.</w:t>
      </w:r>
    </w:p>
    <w:p>
      <w:pPr>
        <w:spacing w:line="252" w:lineRule="auto"/>
        <w:ind w:firstLine="420"/>
        <w:rPr>
          <w:rFonts w:ascii="Times New Roman" w:hAnsi="Times New Roman" w:cs="Times New Roman"/>
        </w:rPr>
      </w:pPr>
      <w:r>
        <w:rPr>
          <w:rFonts w:ascii="Times New Roman" w:hAnsi="Times New Roman" w:cs="Times New Roman"/>
          <w:b/>
          <w:bCs/>
        </w:rPr>
        <w:t>Ground truth static map preparation</w:t>
      </w:r>
      <w:r>
        <w:rPr>
          <w:rFonts w:ascii="Times New Roman" w:hAnsi="Times New Roman" w:cs="Times New Roman"/>
        </w:rPr>
        <w:t>. Using KITTI</w:t>
      </w:r>
      <w:r>
        <w:rPr>
          <w:rFonts w:hint="eastAsia" w:ascii="Times New Roman" w:hAnsi="Times New Roman" w:cs="Times New Roman"/>
        </w:rPr>
        <w:t xml:space="preserve"> </w:t>
      </w:r>
      <w:r>
        <w:rPr>
          <w:rFonts w:ascii="Times New Roman" w:hAnsi="Times New Roman" w:cs="Times New Roman"/>
        </w:rPr>
        <w:t>scans and SemanticKITTI instance labels, we constructed</w:t>
      </w:r>
      <w:r>
        <w:rPr>
          <w:rFonts w:hint="eastAsia" w:ascii="Times New Roman" w:hAnsi="Times New Roman" w:cs="Times New Roman"/>
        </w:rPr>
        <w:t xml:space="preserve"> </w:t>
      </w:r>
      <w:r>
        <w:rPr>
          <w:rFonts w:ascii="Times New Roman" w:hAnsi="Times New Roman" w:cs="Times New Roman"/>
        </w:rPr>
        <w:t>a moved-objects-excluded map and considered it as a ground</w:t>
      </w:r>
      <w:r>
        <w:rPr>
          <w:rFonts w:hint="eastAsia" w:ascii="Times New Roman" w:hAnsi="Times New Roman" w:cs="Times New Roman"/>
        </w:rPr>
        <w:t xml:space="preserve"> </w:t>
      </w:r>
      <w:r>
        <w:rPr>
          <w:rFonts w:ascii="Times New Roman" w:hAnsi="Times New Roman" w:cs="Times New Roman"/>
        </w:rPr>
        <w:t>truth static map. For evaluation clarity, we</w:t>
      </w:r>
      <w:r>
        <w:rPr>
          <w:rFonts w:hint="eastAsia" w:ascii="Times New Roman" w:hAnsi="Times New Roman" w:cs="Times New Roman"/>
        </w:rPr>
        <w:t xml:space="preserve"> </w:t>
      </w:r>
      <w:r>
        <w:rPr>
          <w:rFonts w:ascii="Times New Roman" w:hAnsi="Times New Roman" w:cs="Times New Roman"/>
        </w:rPr>
        <w:t>built a certain length of map composed of equidistant sampled scans (e.g., 2 m in our experiment)</w:t>
      </w:r>
      <w:r>
        <w:rPr>
          <w:rFonts w:hint="eastAsia" w:ascii="Times New Roman" w:hAnsi="Times New Roman" w:cs="Times New Roman"/>
        </w:rPr>
        <w:t xml:space="preserve"> </w:t>
      </w:r>
      <w:r>
        <w:rPr>
          <w:rFonts w:ascii="Times New Roman" w:hAnsi="Times New Roman" w:cs="Times New Roman"/>
        </w:rPr>
        <w:t>with their poses. We note that we did</w:t>
      </w:r>
      <w:r>
        <w:rPr>
          <w:rFonts w:hint="eastAsia" w:ascii="Times New Roman" w:hAnsi="Times New Roman" w:cs="Times New Roman"/>
        </w:rPr>
        <w:t xml:space="preserve"> </w:t>
      </w:r>
      <w:r>
        <w:rPr>
          <w:rFonts w:ascii="Times New Roman" w:hAnsi="Times New Roman" w:cs="Times New Roman"/>
        </w:rPr>
        <w:t>not include SemanticKITTI’s unlabeled points, whose label</w:t>
      </w:r>
      <w:r>
        <w:rPr>
          <w:rFonts w:hint="eastAsia" w:ascii="Times New Roman" w:hAnsi="Times New Roman" w:cs="Times New Roman"/>
        </w:rPr>
        <w:t xml:space="preserve"> </w:t>
      </w:r>
      <w:r>
        <w:rPr>
          <w:rFonts w:ascii="Times New Roman" w:hAnsi="Times New Roman" w:cs="Times New Roman"/>
        </w:rPr>
        <w:t>index is zero</w:t>
      </w:r>
      <w:r>
        <w:rPr>
          <w:rFonts w:hint="eastAsia" w:ascii="Times New Roman" w:hAnsi="Times New Roman" w:cs="Times New Roman"/>
        </w:rPr>
        <w:t>,</w:t>
      </w:r>
      <w:r>
        <w:rPr>
          <w:rFonts w:ascii="Times New Roman" w:hAnsi="Times New Roman" w:cs="Times New Roman"/>
        </w:rPr>
        <w:t xml:space="preserve"> because if we</w:t>
      </w:r>
      <w:r>
        <w:rPr>
          <w:rFonts w:hint="eastAsia" w:ascii="Times New Roman" w:hAnsi="Times New Roman" w:cs="Times New Roman"/>
        </w:rPr>
        <w:t xml:space="preserve"> </w:t>
      </w:r>
      <w:r>
        <w:rPr>
          <w:rFonts w:ascii="Times New Roman" w:hAnsi="Times New Roman" w:cs="Times New Roman"/>
        </w:rPr>
        <w:t>contain them, then some dynamic points also emerge, and</w:t>
      </w:r>
      <w:r>
        <w:rPr>
          <w:rFonts w:hint="eastAsia" w:ascii="Times New Roman" w:hAnsi="Times New Roman" w:cs="Times New Roman"/>
        </w:rPr>
        <w:t xml:space="preserve"> </w:t>
      </w:r>
      <w:r>
        <w:rPr>
          <w:rFonts w:ascii="Times New Roman" w:hAnsi="Times New Roman" w:cs="Times New Roman"/>
        </w:rPr>
        <w:t>SemanticKITTI’s map can no longer serve as a ground truth</w:t>
      </w:r>
      <w:r>
        <w:rPr>
          <w:rFonts w:hint="eastAsia" w:ascii="Times New Roman" w:hAnsi="Times New Roman" w:cs="Times New Roman"/>
        </w:rPr>
        <w:t xml:space="preserve"> </w:t>
      </w:r>
      <w:r>
        <w:rPr>
          <w:rFonts w:ascii="Times New Roman" w:hAnsi="Times New Roman" w:cs="Times New Roman"/>
        </w:rPr>
        <w:t>static map.</w:t>
      </w:r>
    </w:p>
    <w:p>
      <w:pPr>
        <w:spacing w:line="252" w:lineRule="auto"/>
        <w:ind w:firstLine="420"/>
        <w:rPr>
          <w:rFonts w:ascii="Times New Roman" w:hAnsi="Times New Roman" w:cs="Times New Roman"/>
        </w:rPr>
      </w:pPr>
      <w:r>
        <w:rPr>
          <w:rFonts w:ascii="Times New Roman" w:hAnsi="Times New Roman" w:cs="Times New Roman"/>
          <w:b/>
          <w:bCs/>
        </w:rPr>
        <w:t>Our parameters</w:t>
      </w:r>
      <w:r>
        <w:rPr>
          <w:rFonts w:ascii="Times New Roman" w:hAnsi="Times New Roman" w:cs="Times New Roman"/>
        </w:rPr>
        <w:t>. For fair comparison, we also used</w:t>
      </w:r>
      <w:r>
        <w:rPr>
          <w:rFonts w:hint="eastAsia" w:ascii="Times New Roman" w:hAnsi="Times New Roman" w:cs="Times New Roman"/>
        </w:rPr>
        <w:t xml:space="preserve"> </w:t>
      </w:r>
      <w:r>
        <w:rPr>
          <w:rFonts w:ascii="Times New Roman" w:hAnsi="Times New Roman" w:cs="Times New Roman"/>
        </w:rPr>
        <w:t>LiDAR SLAM-based scan poses following the SemanticKITTI. By doing so, we aimed to</w:t>
      </w:r>
      <w:r>
        <w:rPr>
          <w:rFonts w:hint="eastAsia" w:ascii="Times New Roman" w:hAnsi="Times New Roman" w:cs="Times New Roman"/>
        </w:rPr>
        <w:t xml:space="preserve"> </w:t>
      </w:r>
      <w:r>
        <w:rPr>
          <w:rFonts w:ascii="Times New Roman" w:hAnsi="Times New Roman" w:cs="Times New Roman"/>
        </w:rPr>
        <w:t>consider less accurate pose estimation and prove the feasibility</w:t>
      </w:r>
      <w:r>
        <w:rPr>
          <w:rFonts w:hint="eastAsia" w:ascii="Times New Roman" w:hAnsi="Times New Roman" w:cs="Times New Roman"/>
        </w:rPr>
        <w:t xml:space="preserve"> </w:t>
      </w:r>
      <w:r>
        <w:rPr>
          <w:rFonts w:ascii="Times New Roman" w:hAnsi="Times New Roman" w:cs="Times New Roman"/>
        </w:rPr>
        <w:t>of the proposed method without using the original KITTI</w:t>
      </w:r>
      <w:r>
        <w:rPr>
          <w:rFonts w:hint="eastAsia" w:ascii="Times New Roman" w:hAnsi="Times New Roman" w:cs="Times New Roman"/>
        </w:rPr>
        <w:t xml:space="preserve"> </w:t>
      </w:r>
      <w:r>
        <w:rPr>
          <w:rFonts w:ascii="Times New Roman" w:hAnsi="Times New Roman" w:cs="Times New Roman"/>
        </w:rPr>
        <w:t xml:space="preserve">dataset’s ground truth poses. </w:t>
      </w:r>
      <w:r>
        <w:rPr>
          <w:rFonts w:hint="eastAsia" w:ascii="Times New Roman" w:hAnsi="Times New Roman" w:cs="Times New Roman"/>
          <w:color w:val="FF0000"/>
        </w:rPr>
        <w:t>重要参数设置补充</w:t>
      </w:r>
    </w:p>
    <w:p>
      <w:pPr>
        <w:spacing w:line="252" w:lineRule="auto"/>
        <w:ind w:firstLine="420"/>
        <w:rPr>
          <w:rFonts w:ascii="Times New Roman" w:hAnsi="Times New Roman" w:cs="Times New Roman"/>
        </w:rPr>
      </w:pPr>
      <w:r>
        <w:rPr>
          <w:rFonts w:ascii="Times New Roman" w:hAnsi="Times New Roman" w:cs="Times New Roman"/>
          <w:b/>
          <w:bCs/>
        </w:rPr>
        <w:t>Evaluation criteria</w:t>
      </w:r>
      <w:r>
        <w:rPr>
          <w:rFonts w:ascii="Times New Roman" w:hAnsi="Times New Roman" w:cs="Times New Roman"/>
        </w:rPr>
        <w:t>. We used both SemanticKITTI’s static</w:t>
      </w:r>
      <w:r>
        <w:rPr>
          <w:rFonts w:hint="eastAsia" w:ascii="Times New Roman" w:hAnsi="Times New Roman" w:cs="Times New Roman"/>
        </w:rPr>
        <w:t xml:space="preserve"> </w:t>
      </w:r>
      <w:r>
        <w:rPr>
          <w:rFonts w:ascii="Times New Roman" w:hAnsi="Times New Roman" w:cs="Times New Roman"/>
        </w:rPr>
        <w:t>map and our original map voxel down-sampled with 0.05 m</w:t>
      </w:r>
      <w:r>
        <w:rPr>
          <w:rFonts w:hint="eastAsia" w:ascii="Times New Roman" w:hAnsi="Times New Roman" w:cs="Times New Roman"/>
        </w:rPr>
        <w:t xml:space="preserve"> </w:t>
      </w:r>
      <w:r>
        <w:rPr>
          <w:rFonts w:ascii="Times New Roman" w:hAnsi="Times New Roman" w:cs="Times New Roman"/>
        </w:rPr>
        <w:t>size cell. For the proposed method’s estimated static points,</w:t>
      </w:r>
      <w:r>
        <w:rPr>
          <w:rFonts w:hint="eastAsia" w:ascii="Times New Roman" w:hAnsi="Times New Roman" w:cs="Times New Roman"/>
        </w:rPr>
        <w:t xml:space="preserve"> </w:t>
      </w:r>
      <w:r>
        <w:rPr>
          <w:rFonts w:ascii="Times New Roman" w:hAnsi="Times New Roman" w:cs="Times New Roman"/>
        </w:rPr>
        <w:t>we define TP if the estimated static points appear in the</w:t>
      </w:r>
      <w:r>
        <w:rPr>
          <w:rFonts w:hint="eastAsia" w:ascii="Times New Roman" w:hAnsi="Times New Roman" w:cs="Times New Roman"/>
        </w:rPr>
        <w:t xml:space="preserve"> </w:t>
      </w:r>
      <w:r>
        <w:rPr>
          <w:rFonts w:ascii="Times New Roman" w:hAnsi="Times New Roman" w:cs="Times New Roman"/>
        </w:rPr>
        <w:t>SemanticKITTI ground truth map and FP if they do not</w:t>
      </w:r>
      <w:r>
        <w:rPr>
          <w:rFonts w:hint="eastAsia" w:ascii="Times New Roman" w:hAnsi="Times New Roman" w:cs="Times New Roman"/>
        </w:rPr>
        <w:t xml:space="preserve"> </w:t>
      </w:r>
      <w:r>
        <w:rPr>
          <w:rFonts w:ascii="Times New Roman" w:hAnsi="Times New Roman" w:cs="Times New Roman"/>
        </w:rPr>
        <w:t>appear. Co-appearance is considered to have occurred when</w:t>
      </w:r>
      <w:r>
        <w:rPr>
          <w:rFonts w:hint="eastAsia" w:ascii="Times New Roman" w:hAnsi="Times New Roman" w:cs="Times New Roman"/>
        </w:rPr>
        <w:t xml:space="preserve"> </w:t>
      </w:r>
      <w:r>
        <w:rPr>
          <w:rFonts w:ascii="Times New Roman" w:hAnsi="Times New Roman" w:cs="Times New Roman"/>
        </w:rPr>
        <w:t>a nearest point distance is within 0:1 m. TP and</w:t>
      </w:r>
      <w:r>
        <w:rPr>
          <w:rFonts w:hint="eastAsia" w:ascii="Times New Roman" w:hAnsi="Times New Roman" w:cs="Times New Roman"/>
        </w:rPr>
        <w:t xml:space="preserve"> </w:t>
      </w:r>
      <w:r>
        <w:rPr>
          <w:rFonts w:ascii="Times New Roman" w:hAnsi="Times New Roman" w:cs="Times New Roman"/>
        </w:rPr>
        <w:t>FP samples are marked as green-blue and red respectively.</w:t>
      </w:r>
      <w:r>
        <w:rPr>
          <w:rFonts w:hint="eastAsia" w:ascii="Times New Roman" w:hAnsi="Times New Roman" w:cs="Times New Roman"/>
        </w:rPr>
        <w:t xml:space="preserve"> </w:t>
      </w:r>
      <w:r>
        <w:rPr>
          <w:rFonts w:ascii="Times New Roman" w:hAnsi="Times New Roman" w:cs="Times New Roman"/>
        </w:rPr>
        <w:t>If a true static point in the ground truth map has no nearest</w:t>
      </w:r>
      <w:r>
        <w:rPr>
          <w:rFonts w:hint="eastAsia" w:ascii="Times New Roman" w:hAnsi="Times New Roman" w:cs="Times New Roman"/>
        </w:rPr>
        <w:t xml:space="preserve"> </w:t>
      </w:r>
      <w:r>
        <w:rPr>
          <w:rFonts w:ascii="Times New Roman" w:hAnsi="Times New Roman" w:cs="Times New Roman"/>
        </w:rPr>
        <w:t>neighbor in the predicted static map, then the point is marked</w:t>
      </w:r>
      <w:r>
        <w:rPr>
          <w:rFonts w:hint="eastAsia" w:ascii="Times New Roman" w:hAnsi="Times New Roman" w:cs="Times New Roman"/>
        </w:rPr>
        <w:t xml:space="preserve"> </w:t>
      </w:r>
      <w:r>
        <w:rPr>
          <w:rFonts w:ascii="Times New Roman" w:hAnsi="Times New Roman" w:cs="Times New Roman"/>
        </w:rPr>
        <w:t xml:space="preserve">as FN </w:t>
      </w:r>
    </w:p>
    <w:p>
      <w:pPr>
        <w:spacing w:line="252" w:lineRule="auto"/>
        <w:rPr>
          <w:rFonts w:ascii="Times New Roman" w:hAnsi="Times New Roman" w:cs="Times New Roman"/>
          <w:color w:val="FF0000"/>
        </w:rPr>
      </w:pPr>
      <w:r>
        <w:rPr>
          <w:rFonts w:hint="eastAsia" w:ascii="Times New Roman" w:hAnsi="Times New Roman" w:cs="Times New Roman"/>
          <w:color w:val="FF0000"/>
        </w:rPr>
        <w:t>此处有</w:t>
      </w:r>
      <w:r>
        <w:rPr>
          <w:rFonts w:ascii="Times New Roman" w:hAnsi="Times New Roman" w:cs="Times New Roman"/>
          <w:color w:val="FF0000"/>
        </w:rPr>
        <w:t>TP/FP/FN/FP</w:t>
      </w:r>
      <w:r>
        <w:rPr>
          <w:rFonts w:hint="eastAsia" w:ascii="Times New Roman" w:hAnsi="Times New Roman" w:cs="Times New Roman"/>
          <w:color w:val="FF0000"/>
        </w:rPr>
        <w:t>的图片、局部动态剔除的图、真实环境p</w:t>
      </w:r>
      <w:r>
        <w:rPr>
          <w:rFonts w:ascii="Times New Roman" w:hAnsi="Times New Roman" w:cs="Times New Roman"/>
          <w:color w:val="FF0000"/>
        </w:rPr>
        <w:t>arking</w:t>
      </w:r>
      <w:r>
        <w:rPr>
          <w:rFonts w:hint="eastAsia" w:ascii="Times New Roman" w:hAnsi="Times New Roman" w:cs="Times New Roman"/>
          <w:color w:val="FF0000"/>
        </w:rPr>
        <w:t>lo</w:t>
      </w:r>
      <w:r>
        <w:rPr>
          <w:rFonts w:ascii="Times New Roman" w:hAnsi="Times New Roman" w:cs="Times New Roman"/>
          <w:color w:val="FF0000"/>
        </w:rPr>
        <w:t>t</w:t>
      </w:r>
      <w:r>
        <w:rPr>
          <w:rFonts w:hint="eastAsia" w:ascii="Times New Roman" w:hAnsi="Times New Roman" w:cs="Times New Roman"/>
          <w:color w:val="FF0000"/>
        </w:rPr>
        <w:t>的图</w:t>
      </w: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p>
    <w:p>
      <w:pPr>
        <w:spacing w:line="252" w:lineRule="auto"/>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eference</w:t>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7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p>
        </w:tc>
        <w:tc>
          <w:tcPr>
            <w:tcW w:w="7730" w:type="dxa"/>
          </w:tcPr>
          <w:p>
            <w:pPr>
              <w:spacing w:line="252" w:lineRule="auto"/>
              <w:rPr>
                <w:rFonts w:ascii="Times New Roman" w:hAnsi="Times New Roman" w:cs="Times New Roman"/>
              </w:rPr>
            </w:pPr>
            <w:r>
              <w:rPr>
                <w:rFonts w:ascii="Times New Roman" w:hAnsi="Times New Roman" w:cs="Times New Roman"/>
              </w:rPr>
              <w:t>Zhang, Ji, and Sanjiv Singh. "LOAM: Lidar odometry and mapping in real-time." Robotics: Science and Systems. Vol. 2. No. 9.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p>
        </w:tc>
        <w:tc>
          <w:tcPr>
            <w:tcW w:w="7730" w:type="dxa"/>
          </w:tcPr>
          <w:p>
            <w:pPr>
              <w:spacing w:line="252" w:lineRule="auto"/>
              <w:rPr>
                <w:rFonts w:ascii="Times New Roman" w:hAnsi="Times New Roman" w:cs="Times New Roman"/>
              </w:rPr>
            </w:pPr>
            <w:r>
              <w:rPr>
                <w:rFonts w:ascii="Times New Roman" w:hAnsi="Times New Roman" w:cs="Times New Roman"/>
              </w:rPr>
              <w:t>Shan, Tixiao, and Brendan Englot. "Lego-loam: Lightweight and ground-optimized lidar odometry and mapping on variable terrain." 2018 IEEE/RSJ International Conference on Intelligent Robots and Systems (IROS). IEEE,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w:t>
            </w:r>
          </w:p>
        </w:tc>
        <w:tc>
          <w:tcPr>
            <w:tcW w:w="7730" w:type="dxa"/>
          </w:tcPr>
          <w:p>
            <w:pPr>
              <w:spacing w:line="252" w:lineRule="auto"/>
              <w:rPr>
                <w:rFonts w:ascii="Times New Roman" w:hAnsi="Times New Roman" w:cs="Times New Roman"/>
              </w:rPr>
            </w:pPr>
            <w:r>
              <w:rPr>
                <w:rFonts w:ascii="Times New Roman" w:hAnsi="Times New Roman" w:cs="Times New Roman"/>
              </w:rPr>
              <w:t>Shan, Tixiao, et al. "Lio-sam: Tightly-coupled lidar inertial odometry via smoothing and mapping." 2020 IEEE/RSJ international conference on intelligent robots and systems (IROS). IEEE,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4]</w:t>
            </w:r>
          </w:p>
        </w:tc>
        <w:tc>
          <w:tcPr>
            <w:tcW w:w="7730" w:type="dxa"/>
          </w:tcPr>
          <w:p>
            <w:pPr>
              <w:spacing w:line="252" w:lineRule="auto"/>
              <w:rPr>
                <w:rFonts w:ascii="Times New Roman" w:hAnsi="Times New Roman" w:cs="Times New Roman"/>
              </w:rPr>
            </w:pPr>
            <w:r>
              <w:rPr>
                <w:rFonts w:ascii="Times New Roman" w:hAnsi="Times New Roman" w:cs="Times New Roman"/>
              </w:rPr>
              <w:t>Kim, Giseop, and Ayoung Kim. "Scan context: Egocentric spatial descriptor for place recognition within 3d point cloud map." 2018 IEEE/RSJ International Conference on Intelligent Robots and Systems (IROS). IEEE,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5]</w:t>
            </w:r>
          </w:p>
        </w:tc>
        <w:tc>
          <w:tcPr>
            <w:tcW w:w="7730" w:type="dxa"/>
          </w:tcPr>
          <w:p>
            <w:pPr>
              <w:spacing w:line="252" w:lineRule="auto"/>
              <w:rPr>
                <w:rFonts w:ascii="Times New Roman" w:hAnsi="Times New Roman" w:cs="Times New Roman"/>
              </w:rPr>
            </w:pPr>
            <w:r>
              <w:rPr>
                <w:rFonts w:ascii="Times New Roman" w:hAnsi="Times New Roman" w:cs="Times New Roman"/>
              </w:rPr>
              <w:t>Wang, Han, Chen Wang, and Lihua Xie. "Intensity scan context: Coding intensity and geometry relations for loop closure detection." 2020 IEEE International Conference on Robotics and Automation (ICRA). IEEE,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6]</w:t>
            </w:r>
          </w:p>
        </w:tc>
        <w:tc>
          <w:tcPr>
            <w:tcW w:w="7730" w:type="dxa"/>
          </w:tcPr>
          <w:p>
            <w:pPr>
              <w:spacing w:line="252" w:lineRule="auto"/>
              <w:rPr>
                <w:rFonts w:ascii="Times New Roman" w:hAnsi="Times New Roman" w:cs="Times New Roman"/>
              </w:rPr>
            </w:pPr>
            <w:r>
              <w:rPr>
                <w:rFonts w:ascii="Times New Roman" w:hAnsi="Times New Roman" w:cs="Times New Roman"/>
              </w:rPr>
              <w:t>Dubé, Renaud, et al. "Segmatch: Segment based place recognition in 3d point clouds." 2017 IEEE International Conference on Robotics and Automation (ICRA).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7]</w:t>
            </w:r>
          </w:p>
        </w:tc>
        <w:tc>
          <w:tcPr>
            <w:tcW w:w="7730" w:type="dxa"/>
          </w:tcPr>
          <w:p>
            <w:pPr>
              <w:spacing w:line="252" w:lineRule="auto"/>
              <w:rPr>
                <w:rFonts w:ascii="Times New Roman" w:hAnsi="Times New Roman" w:cs="Times New Roman"/>
              </w:rPr>
            </w:pPr>
            <w:r>
              <w:rPr>
                <w:rFonts w:ascii="Times New Roman" w:hAnsi="Times New Roman" w:cs="Times New Roman"/>
              </w:rPr>
              <w:t>Durrant-Whyte, Hugh, and Tim Bailey. "Simultaneous localization and mapping: part I." IEEE robotics &amp; automation magazine 13.2 (2006): 99-110.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8]</w:t>
            </w:r>
          </w:p>
        </w:tc>
        <w:tc>
          <w:tcPr>
            <w:tcW w:w="7730" w:type="dxa"/>
          </w:tcPr>
          <w:p>
            <w:pPr>
              <w:spacing w:line="252" w:lineRule="auto"/>
              <w:rPr>
                <w:rFonts w:ascii="Times New Roman" w:hAnsi="Times New Roman" w:cs="Times New Roman"/>
              </w:rPr>
            </w:pPr>
            <w:r>
              <w:rPr>
                <w:rFonts w:ascii="Times New Roman" w:hAnsi="Times New Roman" w:cs="Times New Roman"/>
              </w:rPr>
              <w:t>Bailey, Tim, and Hugh Durrant-Whyte. "Simultaneous localization and mapping (SLAM): Part II." IEEE robotics &amp; automation magazine 13.3 (2006): 108-117.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9]</w:t>
            </w:r>
          </w:p>
        </w:tc>
        <w:tc>
          <w:tcPr>
            <w:tcW w:w="7730" w:type="dxa"/>
          </w:tcPr>
          <w:p>
            <w:pPr>
              <w:spacing w:line="252" w:lineRule="auto"/>
              <w:rPr>
                <w:rFonts w:ascii="Times New Roman" w:hAnsi="Times New Roman" w:cs="Times New Roman"/>
              </w:rPr>
            </w:pPr>
            <w:r>
              <w:rPr>
                <w:rFonts w:ascii="Times New Roman" w:hAnsi="Times New Roman" w:cs="Times New Roman"/>
              </w:rPr>
              <w:t>Cadena, Cesar, et al. "Past, present, and future of simultaneous localization and mapping: Toward the robust-perception age." IEEE Transactions on robotics 32.6 (2016): 1309-1332.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10]</w:t>
            </w:r>
          </w:p>
        </w:tc>
        <w:tc>
          <w:tcPr>
            <w:tcW w:w="7730" w:type="dxa"/>
          </w:tcPr>
          <w:p>
            <w:pPr>
              <w:spacing w:line="252" w:lineRule="auto"/>
              <w:rPr>
                <w:rFonts w:ascii="Times New Roman" w:hAnsi="Times New Roman" w:cs="Times New Roman"/>
              </w:rPr>
            </w:pPr>
            <w:r>
              <w:rPr>
                <w:rFonts w:ascii="Times New Roman" w:hAnsi="Times New Roman" w:cs="Times New Roman"/>
              </w:rPr>
              <w:t>Pagad, Shishir, et al. "Robust method for removing dynamic objects from point clouds." 2020 IEEE International Conference on Robotics and Automation (ICRA). IEEE,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11]</w:t>
            </w:r>
          </w:p>
        </w:tc>
        <w:tc>
          <w:tcPr>
            <w:tcW w:w="7730" w:type="dxa"/>
          </w:tcPr>
          <w:p>
            <w:pPr>
              <w:spacing w:line="252" w:lineRule="auto"/>
              <w:rPr>
                <w:rFonts w:ascii="Times New Roman" w:hAnsi="Times New Roman" w:cs="Times New Roman"/>
              </w:rPr>
            </w:pPr>
            <w:r>
              <w:rPr>
                <w:rFonts w:ascii="Times New Roman" w:hAnsi="Times New Roman" w:cs="Times New Roman"/>
              </w:rPr>
              <w:t>Schauer, Johannes, and Andreas Nüchter. "The peopleremover—removing dynamic objects from 3-d point cloud data by traversing a voxel occupancy grid." IEEE robotics and automation letters 3.3 (2018): 1679-1686.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12]</w:t>
            </w:r>
          </w:p>
        </w:tc>
        <w:tc>
          <w:tcPr>
            <w:tcW w:w="7730" w:type="dxa"/>
          </w:tcPr>
          <w:p>
            <w:pPr>
              <w:spacing w:line="252" w:lineRule="auto"/>
              <w:rPr>
                <w:rFonts w:ascii="Times New Roman" w:hAnsi="Times New Roman" w:cs="Times New Roman"/>
              </w:rPr>
            </w:pPr>
            <w:r>
              <w:rPr>
                <w:rFonts w:ascii="Times New Roman" w:hAnsi="Times New Roman" w:cs="Times New Roman"/>
              </w:rPr>
              <w:t>Kim, Giseop, and Ayoung Kim. "Remove, then revert: Static point cloud map construction using multiresolution range images." 2020 IEEE/RSJ International Conference on Intelligent Robots and Systems (IROS). IEEE,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13]</w:t>
            </w:r>
          </w:p>
        </w:tc>
        <w:tc>
          <w:tcPr>
            <w:tcW w:w="7730" w:type="dxa"/>
          </w:tcPr>
          <w:p>
            <w:pPr>
              <w:spacing w:line="252" w:lineRule="auto"/>
              <w:rPr>
                <w:rFonts w:ascii="Times New Roman" w:hAnsi="Times New Roman" w:cs="Times New Roman"/>
              </w:rPr>
            </w:pPr>
            <w:r>
              <w:rPr>
                <w:rFonts w:ascii="Times New Roman" w:hAnsi="Times New Roman" w:cs="Times New Roman"/>
              </w:rPr>
              <w:t>Lim, Hyungtae, Sungwon Hwang, and Hyun Myung. "ERASOR: Egocentric ratio of pseudo occupancy-based dynamic object removal for static 3D point cloud map building." IEEE Robotics and Automation Letters 6.2 (2021): 2272-2279.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14]</w:t>
            </w:r>
          </w:p>
        </w:tc>
        <w:tc>
          <w:tcPr>
            <w:tcW w:w="7730" w:type="dxa"/>
          </w:tcPr>
          <w:p>
            <w:pPr>
              <w:spacing w:line="252" w:lineRule="auto"/>
              <w:rPr>
                <w:rFonts w:ascii="Times New Roman" w:hAnsi="Times New Roman" w:cs="Times New Roman"/>
              </w:rPr>
            </w:pPr>
            <w:r>
              <w:rPr>
                <w:rFonts w:ascii="Times New Roman" w:hAnsi="Times New Roman" w:cs="Times New Roman"/>
              </w:rPr>
              <w:t>Behley, Jens, et al. "Semantickitti: A dataset for semantic scene understanding of lidar sequences." Proceedings of the IEEE/CVF international conference on computer vision.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15]</w:t>
            </w:r>
          </w:p>
        </w:tc>
        <w:tc>
          <w:tcPr>
            <w:tcW w:w="7730" w:type="dxa"/>
          </w:tcPr>
          <w:p>
            <w:pPr>
              <w:spacing w:line="252" w:lineRule="auto"/>
              <w:rPr>
                <w:rFonts w:ascii="Times New Roman" w:hAnsi="Times New Roman" w:cs="Times New Roman"/>
              </w:rPr>
            </w:pPr>
            <w:r>
              <w:rPr>
                <w:rFonts w:ascii="Times New Roman" w:hAnsi="Times New Roman" w:cs="Times New Roman"/>
              </w:rPr>
              <w:t>Pomerleau, François, et al. "Long-term 3D map maintenance in dynamic environments." 2014 IEEE International Conference on Robotics and Automation (ICRA).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16]</w:t>
            </w:r>
          </w:p>
        </w:tc>
        <w:tc>
          <w:tcPr>
            <w:tcW w:w="7730" w:type="dxa"/>
          </w:tcPr>
          <w:p>
            <w:pPr>
              <w:spacing w:line="252" w:lineRule="auto"/>
              <w:rPr>
                <w:rFonts w:ascii="Times New Roman" w:hAnsi="Times New Roman" w:cs="Times New Roman"/>
              </w:rPr>
            </w:pPr>
            <w:r>
              <w:rPr>
                <w:rFonts w:ascii="Times New Roman" w:hAnsi="Times New Roman" w:cs="Times New Roman"/>
              </w:rPr>
              <w:t>Park, Seungcheol, et al. "Curved-voxel clustering for accurate segmentation of 3D LiDAR point clouds with real-time performance." 2019 IEEE/RSJ International Conference on Intelligent Robots and Systems (IROS). IEEE,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17]</w:t>
            </w:r>
          </w:p>
        </w:tc>
        <w:tc>
          <w:tcPr>
            <w:tcW w:w="7730" w:type="dxa"/>
          </w:tcPr>
          <w:p>
            <w:pPr>
              <w:spacing w:line="252" w:lineRule="auto"/>
              <w:rPr>
                <w:rFonts w:ascii="Times New Roman" w:hAnsi="Times New Roman" w:cs="Times New Roman"/>
              </w:rPr>
            </w:pPr>
            <w:r>
              <w:rPr>
                <w:rFonts w:ascii="Times New Roman" w:hAnsi="Times New Roman" w:cs="Times New Roman"/>
              </w:rPr>
              <w:t>Zhao, Yiming, Xiao Zhang, and Xinming Huang. "A technical survey and evaluation of traditional point cloud clustering methods for lidar panoptic segmentation." Proceedings of the IEEE/CVF International Conference on Computer Vision.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18]</w:t>
            </w:r>
          </w:p>
        </w:tc>
        <w:tc>
          <w:tcPr>
            <w:tcW w:w="7730" w:type="dxa"/>
          </w:tcPr>
          <w:p>
            <w:pPr>
              <w:spacing w:line="252" w:lineRule="auto"/>
              <w:rPr>
                <w:rFonts w:ascii="Times New Roman" w:hAnsi="Times New Roman" w:cs="Times New Roman"/>
              </w:rPr>
            </w:pPr>
            <w:r>
              <w:rPr>
                <w:rFonts w:ascii="Times New Roman" w:hAnsi="Times New Roman" w:cs="Times New Roman"/>
              </w:rPr>
              <w:t>Gasperini, Stefano, et al. "Panoster: End-to-end panoptic segmentation of lidar point clouds." IEEE Robotics and Automation Letters 6.2 (2021): 3216-3223.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19]</w:t>
            </w:r>
          </w:p>
        </w:tc>
        <w:tc>
          <w:tcPr>
            <w:tcW w:w="7730" w:type="dxa"/>
          </w:tcPr>
          <w:p>
            <w:pPr>
              <w:spacing w:line="252" w:lineRule="auto"/>
              <w:rPr>
                <w:rFonts w:ascii="Times New Roman" w:hAnsi="Times New Roman" w:cs="Times New Roman"/>
              </w:rPr>
            </w:pPr>
            <w:r>
              <w:rPr>
                <w:rFonts w:ascii="Times New Roman" w:hAnsi="Times New Roman" w:cs="Times New Roman"/>
              </w:rPr>
              <w:t>Hong, Fangzhou, et al. "Lidar-based panoptic segmentation via dynamic shifting network." Proceedings of the IEEE/CVF Conference on Computer Vision and Pattern Recognition.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20]</w:t>
            </w:r>
          </w:p>
        </w:tc>
        <w:tc>
          <w:tcPr>
            <w:tcW w:w="7730" w:type="dxa"/>
          </w:tcPr>
          <w:p>
            <w:pPr>
              <w:spacing w:line="252" w:lineRule="auto"/>
              <w:rPr>
                <w:rFonts w:ascii="Times New Roman" w:hAnsi="Times New Roman" w:cs="Times New Roman"/>
              </w:rPr>
            </w:pPr>
            <w:r>
              <w:rPr>
                <w:rFonts w:ascii="Times New Roman" w:hAnsi="Times New Roman" w:cs="Times New Roman"/>
              </w:rPr>
              <w:t>Wohlkinger, Walter, and Markus Vincze. "Ensemble of shape functions for 3d object classification." 2011 IEEE international conference on robotics and biomimetics. IEEE,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jc w:val="righ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21]</w:t>
            </w:r>
          </w:p>
        </w:tc>
        <w:tc>
          <w:tcPr>
            <w:tcW w:w="7730" w:type="dxa"/>
          </w:tcPr>
          <w:p>
            <w:pPr>
              <w:spacing w:line="252" w:lineRule="auto"/>
              <w:rPr>
                <w:rFonts w:ascii="Times New Roman" w:hAnsi="Times New Roman" w:cs="Times New Roman"/>
              </w:rPr>
            </w:pPr>
            <w:r>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22]</w:t>
            </w:r>
          </w:p>
        </w:tc>
        <w:tc>
          <w:tcPr>
            <w:tcW w:w="7730" w:type="dxa"/>
          </w:tcPr>
          <w:p>
            <w:pPr>
              <w:spacing w:line="252" w:lineRule="auto"/>
              <w:rPr>
                <w:rFonts w:ascii="Times New Roman" w:hAnsi="Times New Roman" w:cs="Times New Roman"/>
              </w:rPr>
            </w:pPr>
            <w:r>
              <w:rPr>
                <w:rFonts w:ascii="Times New Roman" w:hAnsi="Times New Roman" w:cs="Times New Roman"/>
              </w:rPr>
              <w:t>Douillard, Bertrand, et al. "On the segmentation of 3D LIDAR point clouds." 2011 IEEE International Conference on Robotics and Automation. IEEE,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23]</w:t>
            </w:r>
          </w:p>
        </w:tc>
        <w:tc>
          <w:tcPr>
            <w:tcW w:w="7730" w:type="dxa"/>
          </w:tcPr>
          <w:p>
            <w:pPr>
              <w:spacing w:line="252" w:lineRule="auto"/>
              <w:rPr>
                <w:rFonts w:ascii="Times New Roman" w:hAnsi="Times New Roman" w:cs="Times New Roman"/>
              </w:rPr>
            </w:pPr>
            <w:r>
              <w:rPr>
                <w:rFonts w:ascii="Times New Roman" w:hAnsi="Times New Roman" w:cs="Times New Roman"/>
              </w:rPr>
              <w:t>Held, David, et al. "A Probabilistic Framework for Real-time 3D Segmentation using Spatial, Temporal, and Semantic Cues." Robotics: Science and Systems. Vol. 12.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24]</w:t>
            </w:r>
          </w:p>
        </w:tc>
        <w:tc>
          <w:tcPr>
            <w:tcW w:w="7730" w:type="dxa"/>
          </w:tcPr>
          <w:p>
            <w:pPr>
              <w:spacing w:line="252" w:lineRule="auto"/>
              <w:rPr>
                <w:rFonts w:ascii="Times New Roman" w:hAnsi="Times New Roman" w:cs="Times New Roman"/>
              </w:rPr>
            </w:pPr>
            <w:r>
              <w:rPr>
                <w:rFonts w:ascii="Times New Roman" w:hAnsi="Times New Roman" w:cs="Times New Roman"/>
              </w:rPr>
              <w:t>Achanta, Radhakrishna, et al. "SLIC superpixels compared to state-of-the-art superpixel methods." IEEE transactions on pattern analysis and machine intelligence 34.11 (2012): 2274-2282.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25]</w:t>
            </w:r>
          </w:p>
        </w:tc>
        <w:tc>
          <w:tcPr>
            <w:tcW w:w="7730" w:type="dxa"/>
          </w:tcPr>
          <w:p>
            <w:pPr>
              <w:spacing w:line="252" w:lineRule="auto"/>
              <w:rPr>
                <w:rFonts w:ascii="Times New Roman" w:hAnsi="Times New Roman" w:cs="Times New Roman"/>
              </w:rPr>
            </w:pPr>
            <w:r>
              <w:rPr>
                <w:rFonts w:ascii="Times New Roman" w:hAnsi="Times New Roman" w:cs="Times New Roman"/>
              </w:rPr>
              <w:t>Ben-Shabat, Yizhak, et al. "Graph based over-segmentation methods for 3d point clouds." Computer Vision and Image Understanding 174 (2018): 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26]</w:t>
            </w:r>
          </w:p>
        </w:tc>
        <w:tc>
          <w:tcPr>
            <w:tcW w:w="7730" w:type="dxa"/>
          </w:tcPr>
          <w:p>
            <w:pPr>
              <w:spacing w:line="252" w:lineRule="auto"/>
              <w:rPr>
                <w:rFonts w:ascii="Times New Roman" w:hAnsi="Times New Roman" w:cs="Times New Roman"/>
              </w:rPr>
            </w:pPr>
            <w:r>
              <w:rPr>
                <w:rFonts w:ascii="Times New Roman" w:hAnsi="Times New Roman" w:cs="Times New Roman"/>
              </w:rPr>
              <w:t>Landrieu, Loic, and Mohamed Boussaha. "Point cloud oversegmentation with graph-structured deep metric learning." Proceedings of the IEEE/CVF Conference on Computer Vision and Pattern Recognition.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27]</w:t>
            </w:r>
          </w:p>
        </w:tc>
        <w:tc>
          <w:tcPr>
            <w:tcW w:w="7730" w:type="dxa"/>
          </w:tcPr>
          <w:p>
            <w:pPr>
              <w:spacing w:line="252" w:lineRule="auto"/>
              <w:rPr>
                <w:rFonts w:ascii="Times New Roman" w:hAnsi="Times New Roman" w:cs="Times New Roman"/>
              </w:rPr>
            </w:pPr>
            <w:r>
              <w:rPr>
                <w:rFonts w:ascii="Times New Roman" w:hAnsi="Times New Roman" w:cs="Times New Roman"/>
              </w:rPr>
              <w:t>Bogoslavskyi, Igor, and Cyrill Stachniss. "Fast range image-based segmentation of sparse 3D laser scans for online operation." 2016 IEEE/RSJ International Conference on Intelligent Robots and Systems (IROS). IEEE,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28]</w:t>
            </w:r>
          </w:p>
        </w:tc>
        <w:tc>
          <w:tcPr>
            <w:tcW w:w="7730" w:type="dxa"/>
          </w:tcPr>
          <w:p>
            <w:pPr>
              <w:spacing w:line="252" w:lineRule="auto"/>
              <w:rPr>
                <w:rFonts w:ascii="Times New Roman" w:hAnsi="Times New Roman" w:cs="Times New Roman"/>
              </w:rPr>
            </w:pPr>
            <w:r>
              <w:rPr>
                <w:rFonts w:ascii="Times New Roman" w:hAnsi="Times New Roman" w:cs="Times New Roman"/>
              </w:rPr>
              <w:t>Yuan, Xia, Yangyukun Mao, and Chunxia Zhao. "Unsupervised segmentation of urban 3d point cloud based on lidar-image." 2019 IEEE International Conference on Robotics and Biomimetics (ROBIO). IEEE,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29]</w:t>
            </w:r>
          </w:p>
        </w:tc>
        <w:tc>
          <w:tcPr>
            <w:tcW w:w="7730" w:type="dxa"/>
          </w:tcPr>
          <w:p>
            <w:pPr>
              <w:spacing w:line="252" w:lineRule="auto"/>
              <w:rPr>
                <w:rFonts w:ascii="Times New Roman" w:hAnsi="Times New Roman" w:cs="Times New Roman"/>
              </w:rPr>
            </w:pPr>
            <w:r>
              <w:rPr>
                <w:rFonts w:ascii="Times New Roman" w:hAnsi="Times New Roman" w:cs="Times New Roman"/>
              </w:rPr>
              <w:t>Chen, Chi, and Bisheng Yang. "Dynamic occlusion detection and inpainting of in situ captured terrestrial laser scanning point clouds sequence." ISPRS Journal of Photogrammetry and Remote Sensing 119 (2016): 90-107.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30]</w:t>
            </w:r>
          </w:p>
        </w:tc>
        <w:tc>
          <w:tcPr>
            <w:tcW w:w="7730" w:type="dxa"/>
          </w:tcPr>
          <w:p>
            <w:pPr>
              <w:spacing w:line="252" w:lineRule="auto"/>
              <w:rPr>
                <w:rFonts w:ascii="Times New Roman" w:hAnsi="Times New Roman" w:cs="Times New Roman"/>
              </w:rPr>
            </w:pPr>
            <w:r>
              <w:rPr>
                <w:rFonts w:ascii="Times New Roman" w:hAnsi="Times New Roman" w:cs="Times New Roman"/>
              </w:rPr>
              <w:t>J. Gehrung, M. Hebel, M. Arens, and U. Stilla, “An approach to</w:t>
            </w:r>
            <w:r>
              <w:rPr>
                <w:rFonts w:hint="eastAsia" w:ascii="Times New Roman" w:hAnsi="Times New Roman" w:cs="Times New Roman"/>
              </w:rPr>
              <w:t xml:space="preserve"> </w:t>
            </w:r>
            <w:r>
              <w:rPr>
                <w:rFonts w:ascii="Times New Roman" w:hAnsi="Times New Roman" w:cs="Times New Roman"/>
              </w:rPr>
              <w:t>extract moving objects from mls data using a volumetric background</w:t>
            </w:r>
            <w:r>
              <w:rPr>
                <w:rFonts w:hint="eastAsia" w:ascii="Times New Roman" w:hAnsi="Times New Roman" w:cs="Times New Roman"/>
              </w:rPr>
              <w:t xml:space="preserve"> </w:t>
            </w:r>
            <w:r>
              <w:rPr>
                <w:rFonts w:ascii="Times New Roman" w:hAnsi="Times New Roman" w:cs="Times New Roman"/>
              </w:rPr>
              <w:t>representation,” ISPRS Annals of the Photogrammetry, Remote Sensing</w:t>
            </w:r>
            <w:r>
              <w:rPr>
                <w:rFonts w:hint="eastAsia" w:ascii="Times New Roman" w:hAnsi="Times New Roman" w:cs="Times New Roman"/>
              </w:rPr>
              <w:t xml:space="preserve"> </w:t>
            </w:r>
            <w:r>
              <w:rPr>
                <w:rFonts w:ascii="Times New Roman" w:hAnsi="Times New Roman" w:cs="Times New Roman"/>
              </w:rPr>
              <w:t>and Spatial Information Sciences, vol. 4, p. 107,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31]</w:t>
            </w:r>
          </w:p>
        </w:tc>
        <w:tc>
          <w:tcPr>
            <w:tcW w:w="7730" w:type="dxa"/>
          </w:tcPr>
          <w:p>
            <w:pPr>
              <w:spacing w:line="252" w:lineRule="auto"/>
              <w:rPr>
                <w:rFonts w:ascii="Times New Roman" w:hAnsi="Times New Roman" w:cs="Times New Roman"/>
              </w:rPr>
            </w:pPr>
            <w:r>
              <w:rPr>
                <w:rFonts w:ascii="Times New Roman" w:hAnsi="Times New Roman" w:cs="Times New Roman"/>
              </w:rPr>
              <w:t>Kashani, Alireza G., et al. "A review of LiDAR radiometric processing: From ad hoc intensity correction to rigorous radiometric calibration." Sensors 15.11 (2015): 28099-28128.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32]</w:t>
            </w:r>
          </w:p>
        </w:tc>
        <w:tc>
          <w:tcPr>
            <w:tcW w:w="7730" w:type="dxa"/>
          </w:tcPr>
          <w:p>
            <w:pPr>
              <w:spacing w:line="252" w:lineRule="auto"/>
              <w:rPr>
                <w:rFonts w:ascii="Times New Roman" w:hAnsi="Times New Roman" w:cs="Times New Roman"/>
              </w:rPr>
            </w:pPr>
            <w:r>
              <w:rPr>
                <w:rFonts w:ascii="Times New Roman" w:hAnsi="Times New Roman" w:cs="Times New Roman"/>
              </w:rPr>
              <w:t>Ambruş, Rareş, et al. "Meta-rooms: Building and maintaining long term spatial models in a dynamic world." 2014 IEEE/RSJ International Conference on Intelligent Robots and Systems.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33]</w:t>
            </w:r>
          </w:p>
        </w:tc>
        <w:tc>
          <w:tcPr>
            <w:tcW w:w="7730" w:type="dxa"/>
          </w:tcPr>
          <w:p>
            <w:pPr>
              <w:spacing w:line="252" w:lineRule="auto"/>
              <w:rPr>
                <w:rFonts w:ascii="Times New Roman" w:hAnsi="Times New Roman" w:cs="Times New Roman"/>
              </w:rPr>
            </w:pPr>
            <w:r>
              <w:rPr>
                <w:rFonts w:ascii="Times New Roman" w:hAnsi="Times New Roman" w:cs="Times New Roman"/>
              </w:rPr>
              <w:t>Xiao, Wen, et al. "Street environment change detection from mobile laser scanning point clouds." ISPRS Journal of Photogrammetry and Remote Sensing 107 (2015): 38-49.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34]</w:t>
            </w:r>
          </w:p>
        </w:tc>
        <w:tc>
          <w:tcPr>
            <w:tcW w:w="7730" w:type="dxa"/>
          </w:tcPr>
          <w:p>
            <w:pPr>
              <w:spacing w:line="252" w:lineRule="auto"/>
              <w:rPr>
                <w:rFonts w:ascii="Times New Roman" w:hAnsi="Times New Roman" w:cs="Times New Roman"/>
              </w:rPr>
            </w:pPr>
            <w:r>
              <w:rPr>
                <w:rFonts w:ascii="Times New Roman" w:hAnsi="Times New Roman" w:cs="Times New Roman"/>
              </w:rPr>
              <w:t>Ruchti, Philipp, and Wolfram Burgard. "Mapping with dynamic-object probabilities calculated from single 3d range scans." 2018 IEEE International Conference on Robotics and Automation (ICRA). IEEE,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35]</w:t>
            </w:r>
          </w:p>
        </w:tc>
        <w:tc>
          <w:tcPr>
            <w:tcW w:w="7730" w:type="dxa"/>
          </w:tcPr>
          <w:p>
            <w:pPr>
              <w:spacing w:line="252" w:lineRule="auto"/>
              <w:rPr>
                <w:rFonts w:ascii="Times New Roman" w:hAnsi="Times New Roman" w:cs="Times New Roman"/>
              </w:rPr>
            </w:pPr>
            <w:r>
              <w:rPr>
                <w:rFonts w:ascii="Times New Roman" w:hAnsi="Times New Roman" w:cs="Times New Roman"/>
              </w:rPr>
              <w:t>Sun, Li, et al. "Recurrent-octomap: Learning state-based map refinement for long-term semantic mapping with 3-d-lidar data." IEEE Robotics and Automation Letters 3.4 (2018): 3749-3756.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36]</w:t>
            </w:r>
          </w:p>
        </w:tc>
        <w:tc>
          <w:tcPr>
            <w:tcW w:w="7730" w:type="dxa"/>
          </w:tcPr>
          <w:p>
            <w:pPr>
              <w:spacing w:line="252" w:lineRule="auto"/>
              <w:rPr>
                <w:rFonts w:ascii="Times New Roman" w:hAnsi="Times New Roman" w:cs="Times New Roman"/>
              </w:rPr>
            </w:pPr>
            <w:r>
              <w:rPr>
                <w:rFonts w:ascii="Times New Roman" w:hAnsi="Times New Roman" w:cs="Times New Roman"/>
              </w:rPr>
              <w:t>Wong, Kelvin, et al. "Identifying unknown instances for autonomous driving." Conference on Robot Learning. PMLR,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37]</w:t>
            </w:r>
          </w:p>
        </w:tc>
        <w:tc>
          <w:tcPr>
            <w:tcW w:w="7730" w:type="dxa"/>
          </w:tcPr>
          <w:p>
            <w:pPr>
              <w:spacing w:line="252" w:lineRule="auto"/>
              <w:rPr>
                <w:rFonts w:ascii="Times New Roman" w:hAnsi="Times New Roman" w:cs="Times New Roman"/>
              </w:rPr>
            </w:pPr>
            <w:r>
              <w:rPr>
                <w:rFonts w:ascii="Times New Roman" w:hAnsi="Times New Roman" w:cs="Times New Roman"/>
              </w:rPr>
              <w:t>Lim, Hyungtae, Minho Oh, and Hyun Myung. "Patchwork: Concentric zone-based region-wise ground segmentation with ground likelihood estimation using a 3D LiDAR sensor." IEEE Robotics and Automation Letters 6.4 (2021): 6458-6465.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38]</w:t>
            </w:r>
          </w:p>
        </w:tc>
        <w:tc>
          <w:tcPr>
            <w:tcW w:w="7730" w:type="dxa"/>
          </w:tcPr>
          <w:p>
            <w:pPr>
              <w:spacing w:line="252" w:lineRule="auto"/>
              <w:rPr>
                <w:rFonts w:ascii="Times New Roman" w:hAnsi="Times New Roman" w:cs="Times New Roman"/>
              </w:rPr>
            </w:pPr>
            <w:r>
              <w:rPr>
                <w:rFonts w:ascii="Times New Roman" w:hAnsi="Times New Roman" w:cs="Times New Roman"/>
              </w:rPr>
              <w:t>Wohlkinger, Walter, and Markus Vincze. "Ensemble of shape functions for 3d object classification." 2011 IEEE international conference on robotics and biomimetics. IEEE,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39]</w:t>
            </w:r>
          </w:p>
        </w:tc>
        <w:tc>
          <w:tcPr>
            <w:tcW w:w="7730" w:type="dxa"/>
          </w:tcPr>
          <w:p>
            <w:pPr>
              <w:spacing w:line="252" w:lineRule="auto"/>
              <w:rPr>
                <w:rFonts w:ascii="Times New Roman" w:hAnsi="Times New Roman" w:cs="Times New Roman"/>
              </w:rPr>
            </w:pPr>
            <w:r>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66" w:type="dxa"/>
          </w:tcPr>
          <w:p>
            <w:pPr>
              <w:spacing w:line="252" w:lineRule="auto"/>
              <w:rPr>
                <w:rFonts w:ascii="Times New Roman" w:hAnsi="Times New Roman" w:cs="Times New Roman"/>
              </w:rPr>
            </w:pPr>
            <w:r>
              <w:rPr>
                <w:rFonts w:hint="eastAsia" w:ascii="Times New Roman" w:hAnsi="Times New Roman" w:cs="Times New Roman"/>
              </w:rPr>
              <w:t>[</w:t>
            </w:r>
            <w:r>
              <w:rPr>
                <w:rFonts w:ascii="Times New Roman" w:hAnsi="Times New Roman" w:cs="Times New Roman"/>
              </w:rPr>
              <w:t>40]</w:t>
            </w:r>
          </w:p>
        </w:tc>
        <w:tc>
          <w:tcPr>
            <w:tcW w:w="7730" w:type="dxa"/>
          </w:tcPr>
          <w:p>
            <w:pPr>
              <w:spacing w:line="252" w:lineRule="auto"/>
              <w:rPr>
                <w:rFonts w:ascii="Times New Roman" w:hAnsi="Times New Roman" w:cs="Times New Roman"/>
              </w:rPr>
            </w:pPr>
            <w:r>
              <w:rPr>
                <w:rFonts w:ascii="Times New Roman" w:hAnsi="Times New Roman" w:cs="Times New Roman"/>
              </w:rPr>
              <w:t>Geiger, Andreas, Philip Lenz, and Raquel Urtasun. "Are we ready for autonomous driving? the kitti vision benchmark suite." 2012 IEEE conference on computer vision and pattern recognition. IEEE, 2012.</w:t>
            </w:r>
          </w:p>
        </w:tc>
      </w:tr>
    </w:tbl>
    <w:p>
      <w:pPr>
        <w:spacing w:line="252" w:lineRule="auto"/>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钱堃" w:date="2023-02-14T17:37:54Z" w:initials="">
    <w:p w14:paraId="354E1AA3">
      <w:pPr>
        <w:pStyle w:val="2"/>
      </w:pPr>
      <w:r>
        <w:annotationRef/>
      </w:r>
    </w:p>
  </w:comment>
  <w:comment w:id="1" w:author="钱堃" w:date="2023-02-14T17:38:06Z" w:initials="">
    <w:p w14:paraId="33DC323A">
      <w:pPr>
        <w:pStyle w:val="2"/>
        <w:rPr>
          <w:rFonts w:hint="default" w:eastAsiaTheme="minorEastAsia"/>
          <w:lang w:val="en-US" w:eastAsia="zh-CN"/>
        </w:rPr>
      </w:pPr>
      <w:r>
        <w:rPr>
          <w:rFonts w:hint="eastAsia"/>
          <w:lang w:val="en-US" w:eastAsia="zh-CN"/>
        </w:rPr>
        <w:t>不用unfortunately</w:t>
      </w:r>
    </w:p>
  </w:comment>
  <w:comment w:id="2" w:author="钱堃" w:date="2023-02-14T17:38:52Z" w:initials="">
    <w:p w14:paraId="78236833">
      <w:pPr>
        <w:pStyle w:val="2"/>
        <w:rPr>
          <w:rFonts w:hint="default" w:eastAsiaTheme="minorEastAsia"/>
          <w:lang w:val="en-US" w:eastAsia="zh-CN"/>
        </w:rPr>
      </w:pPr>
      <w:r>
        <w:rPr>
          <w:rFonts w:hint="eastAsia"/>
          <w:lang w:val="en-US" w:eastAsia="zh-CN"/>
        </w:rPr>
        <w:t>Caused by</w:t>
      </w:r>
    </w:p>
  </w:comment>
  <w:comment w:id="3" w:author="钱堃" w:date="2023-02-14T17:38:23Z" w:initials="">
    <w:p w14:paraId="0A9B7765">
      <w:pPr>
        <w:pStyle w:val="2"/>
      </w:pPr>
      <w:r>
        <w:annotationRef/>
      </w:r>
    </w:p>
  </w:comment>
  <w:comment w:id="4" w:author="钱堃" w:date="2023-02-14T17:47:26Z" w:initials="">
    <w:p w14:paraId="11110378">
      <w:pPr>
        <w:pStyle w:val="2"/>
        <w:rPr>
          <w:rFonts w:hint="default" w:eastAsiaTheme="minorEastAsia"/>
          <w:lang w:val="en-US" w:eastAsia="zh-CN"/>
        </w:rPr>
      </w:pPr>
      <w:r>
        <w:rPr>
          <w:rFonts w:hint="eastAsia"/>
          <w:lang w:val="en-US" w:eastAsia="zh-CN"/>
        </w:rPr>
        <w:t>due to</w:t>
      </w:r>
    </w:p>
  </w:comment>
  <w:comment w:id="5" w:author="钱堃" w:date="2023-02-14T17:41:16Z" w:initials="">
    <w:p w14:paraId="25ED10A8">
      <w:pPr>
        <w:pStyle w:val="2"/>
        <w:rPr>
          <w:rFonts w:hint="default" w:eastAsiaTheme="minorEastAsia"/>
          <w:lang w:val="en-US" w:eastAsia="zh-CN"/>
        </w:rPr>
      </w:pPr>
      <w:r>
        <w:rPr>
          <w:rFonts w:hint="eastAsia"/>
          <w:lang w:val="en-US" w:eastAsia="zh-CN"/>
        </w:rPr>
        <w:t>先概括本文提出什么方法，而不是先介绍细节</w:t>
      </w:r>
    </w:p>
  </w:comment>
  <w:comment w:id="6" w:author="钱堃" w:date="2023-02-14T17:48:11Z" w:initials="">
    <w:p w14:paraId="4EB6426C">
      <w:pPr>
        <w:pStyle w:val="2"/>
        <w:rPr>
          <w:rFonts w:hint="default" w:eastAsiaTheme="minorEastAsia"/>
          <w:lang w:val="en-US" w:eastAsia="zh-CN"/>
        </w:rPr>
      </w:pPr>
      <w:r>
        <w:rPr>
          <w:rFonts w:hint="eastAsia"/>
          <w:lang w:val="en-US" w:eastAsia="zh-CN"/>
        </w:rPr>
        <w:t>写成方法overview了，这里不是展开写方法，而是凝练本文的贡献，突出体现相比以往有什么不同、优势。即，能够回答为什么别人不行、你行的问题。</w:t>
      </w:r>
    </w:p>
  </w:comment>
  <w:comment w:id="7" w:author="钱堃" w:date="2023-02-14T17:50:13Z" w:initials="">
    <w:p w14:paraId="338D6076">
      <w:pPr>
        <w:pStyle w:val="2"/>
        <w:rPr>
          <w:rFonts w:hint="default" w:eastAsiaTheme="minorEastAsia"/>
          <w:lang w:val="en-US" w:eastAsia="zh-CN"/>
        </w:rPr>
      </w:pPr>
      <w:r>
        <w:rPr>
          <w:rFonts w:hint="eastAsia"/>
          <w:lang w:val="en-US" w:eastAsia="zh-CN"/>
        </w:rPr>
        <w:t>utilize ** additionally改为incorporate</w:t>
      </w:r>
    </w:p>
  </w:comment>
  <w:comment w:id="8" w:author="钱堃" w:date="2023-02-14T17:51:19Z" w:initials="">
    <w:p w14:paraId="07BC5CB2">
      <w:pPr>
        <w:pStyle w:val="2"/>
        <w:rPr>
          <w:rFonts w:hint="default" w:eastAsiaTheme="minorEastAsia"/>
          <w:lang w:val="en-US" w:eastAsia="zh-CN"/>
        </w:rPr>
      </w:pPr>
      <w:r>
        <w:rPr>
          <w:rFonts w:hint="eastAsia"/>
          <w:lang w:val="en-US" w:eastAsia="zh-CN"/>
        </w:rPr>
        <w:t>分类没有用intensity啊，不能用and连词</w:t>
      </w:r>
    </w:p>
  </w:comment>
  <w:comment w:id="9" w:author="钱堃" w:date="2023-02-14T18:13:09Z" w:initials="">
    <w:p w14:paraId="538F2A22">
      <w:pPr>
        <w:pStyle w:val="2"/>
        <w:rPr>
          <w:rFonts w:hint="default" w:eastAsiaTheme="minorEastAsia"/>
          <w:lang w:val="en-US" w:eastAsia="zh-CN"/>
        </w:rPr>
      </w:pPr>
      <w:r>
        <w:rPr>
          <w:rFonts w:hint="eastAsia"/>
          <w:lang w:val="en-US" w:eastAsia="zh-CN"/>
        </w:rPr>
        <w:t>要讲出来。不要用这个句子。</w:t>
      </w:r>
    </w:p>
  </w:comment>
  <w:comment w:id="10" w:author="钱堃" w:date="2023-02-14T18:16:08Z" w:initials="">
    <w:p w14:paraId="120B73D6">
      <w:pPr>
        <w:pStyle w:val="2"/>
      </w:pPr>
      <w:r>
        <w:annotationRef/>
      </w:r>
    </w:p>
  </w:comment>
  <w:comment w:id="11" w:author="钱堃" w:date="2023-02-14T17:52:47Z" w:initials="">
    <w:p w14:paraId="693C7C45">
      <w:pPr>
        <w:pStyle w:val="2"/>
        <w:rPr>
          <w:rFonts w:hint="eastAsia" w:eastAsiaTheme="minorEastAsia"/>
          <w:lang w:eastAsia="zh-CN"/>
        </w:rPr>
      </w:pPr>
      <w:r>
        <w:rPr>
          <w:rFonts w:hint="eastAsia"/>
          <w:lang w:eastAsia="zh-CN"/>
        </w:rPr>
        <w:t>？</w:t>
      </w:r>
    </w:p>
  </w:comment>
  <w:comment w:id="12" w:author="钱堃" w:date="2023-02-14T17:42:19Z" w:initials="">
    <w:p w14:paraId="3A3C70D5">
      <w:pPr>
        <w:pStyle w:val="2"/>
        <w:rPr>
          <w:rFonts w:hint="default" w:eastAsiaTheme="minorEastAsia"/>
          <w:lang w:val="en-US" w:eastAsia="zh-CN"/>
        </w:rPr>
      </w:pPr>
      <w:r>
        <w:rPr>
          <w:rFonts w:hint="eastAsia"/>
          <w:lang w:val="en-US" w:eastAsia="zh-CN"/>
        </w:rPr>
        <w:t>这是什么写作风格？</w:t>
      </w:r>
    </w:p>
  </w:comment>
  <w:comment w:id="13" w:author="钱堃" w:date="2023-02-14T17:07:19Z" w:initials="">
    <w:p w14:paraId="6E1D1A5F">
      <w:pPr>
        <w:pStyle w:val="2"/>
        <w:rPr>
          <w:rFonts w:hint="default" w:eastAsiaTheme="minorEastAsia"/>
          <w:lang w:val="en-US" w:eastAsia="zh-CN"/>
        </w:rPr>
      </w:pPr>
      <w:r>
        <w:rPr>
          <w:rFonts w:hint="eastAsia"/>
          <w:lang w:val="en-US" w:eastAsia="zh-CN"/>
        </w:rPr>
        <w:t>这段已经讲到要利用intensity连续性来约束聚类中的近邻搜索了。</w:t>
      </w:r>
    </w:p>
  </w:comment>
  <w:comment w:id="14" w:author="钱堃" w:date="2023-02-14T17:12:32Z" w:initials="">
    <w:p w14:paraId="4F515AE0">
      <w:pPr>
        <w:pStyle w:val="2"/>
        <w:rPr>
          <w:rFonts w:hint="default" w:eastAsiaTheme="minorEastAsia"/>
          <w:lang w:val="en-US" w:eastAsia="zh-CN"/>
        </w:rPr>
      </w:pPr>
      <w:r>
        <w:rPr>
          <w:rFonts w:hint="eastAsia"/>
          <w:lang w:val="en-US" w:eastAsia="zh-CN"/>
        </w:rPr>
        <w:t>讲早了</w:t>
      </w:r>
    </w:p>
  </w:comment>
  <w:comment w:id="15" w:author="钱堃" w:date="2023-02-14T17:11:21Z" w:initials="">
    <w:p w14:paraId="7B5629C1">
      <w:pPr>
        <w:pStyle w:val="2"/>
        <w:rPr>
          <w:rFonts w:hint="eastAsia"/>
          <w:lang w:val="en-US" w:eastAsia="zh-CN"/>
        </w:rPr>
      </w:pPr>
      <w:r>
        <w:rPr>
          <w:rFonts w:hint="eastAsia"/>
          <w:lang w:val="en-US" w:eastAsia="zh-CN"/>
        </w:rPr>
        <w:t>直接说Calibrated intensity</w:t>
      </w:r>
    </w:p>
    <w:p w14:paraId="16A40B5D">
      <w:pPr>
        <w:pStyle w:val="2"/>
        <w:rPr>
          <w:rFonts w:hint="default"/>
          <w:lang w:val="en-US" w:eastAsia="zh-CN"/>
        </w:rPr>
      </w:pPr>
      <w:r>
        <w:rPr>
          <w:rFonts w:hint="eastAsia"/>
          <w:lang w:val="en-US" w:eastAsia="zh-CN"/>
        </w:rPr>
        <w:t>说出物理意义</w:t>
      </w:r>
    </w:p>
  </w:comment>
  <w:comment w:id="16" w:author="钱堃" w:date="2023-02-14T17:07:11Z" w:initials="">
    <w:p w14:paraId="7D3625AA">
      <w:pPr>
        <w:pStyle w:val="2"/>
        <w:rPr>
          <w:rFonts w:hint="eastAsia"/>
          <w:lang w:val="en-US" w:eastAsia="zh-CN"/>
        </w:rPr>
      </w:pPr>
      <w:r>
        <w:rPr>
          <w:rFonts w:hint="eastAsia"/>
          <w:lang w:val="en-US" w:eastAsia="zh-CN"/>
        </w:rPr>
        <w:t>Calibrated intensity?</w:t>
      </w:r>
    </w:p>
    <w:p w14:paraId="3C1E632F">
      <w:pPr>
        <w:pStyle w:val="2"/>
        <w:rPr>
          <w:rFonts w:hint="eastAsia"/>
          <w:lang w:val="en-US" w:eastAsia="zh-CN"/>
        </w:rPr>
      </w:pPr>
      <w:r>
        <w:rPr>
          <w:rFonts w:hint="eastAsia"/>
          <w:lang w:val="en-US" w:eastAsia="zh-CN"/>
        </w:rPr>
        <w:t xml:space="preserve"> Rectification</w:t>
      </w:r>
    </w:p>
    <w:p w14:paraId="450B5EB0">
      <w:pPr>
        <w:pStyle w:val="2"/>
        <w:rPr>
          <w:rFonts w:hint="eastAsia"/>
          <w:lang w:val="en-US" w:eastAsia="zh-CN"/>
        </w:rPr>
      </w:pPr>
    </w:p>
    <w:p w14:paraId="12A96537">
      <w:pPr>
        <w:pStyle w:val="2"/>
        <w:rPr>
          <w:rFonts w:hint="eastAsia"/>
          <w:lang w:val="en-US" w:eastAsia="zh-CN"/>
        </w:rPr>
      </w:pPr>
      <w:r>
        <w:rPr>
          <w:rFonts w:hint="eastAsia"/>
          <w:lang w:val="en-US" w:eastAsia="zh-CN"/>
        </w:rPr>
        <w:t>rectified intensity</w:t>
      </w:r>
    </w:p>
    <w:p w14:paraId="6D3B0961">
      <w:pPr>
        <w:pStyle w:val="2"/>
        <w:rPr>
          <w:rFonts w:hint="default"/>
          <w:lang w:val="en-US" w:eastAsia="zh-CN"/>
        </w:rPr>
      </w:pPr>
      <w:r>
        <w:rPr>
          <w:rFonts w:hint="eastAsia"/>
          <w:lang w:val="en-US" w:eastAsia="zh-CN"/>
        </w:rPr>
        <w:t>raw intensity</w:t>
      </w:r>
    </w:p>
  </w:comment>
  <w:comment w:id="17" w:author="钱堃" w:date="2023-02-14T17:53:40Z" w:initials="">
    <w:p w14:paraId="38E85A1A">
      <w:pPr>
        <w:pStyle w:val="2"/>
        <w:rPr>
          <w:rFonts w:hint="default" w:eastAsiaTheme="minorEastAsia"/>
          <w:lang w:val="en-US" w:eastAsia="zh-CN"/>
        </w:rPr>
      </w:pPr>
      <w:r>
        <w:rPr>
          <w:rFonts w:hint="eastAsia"/>
          <w:lang w:val="en-US" w:eastAsia="zh-CN"/>
        </w:rPr>
        <w:t>太生硬了</w:t>
      </w:r>
    </w:p>
  </w:comment>
  <w:comment w:id="18" w:author="钱堃" w:date="2023-02-14T17:53:51Z" w:initials="">
    <w:p w14:paraId="4390202B">
      <w:pPr>
        <w:pStyle w:val="2"/>
        <w:rPr>
          <w:rFonts w:hint="default" w:eastAsiaTheme="minorEastAsia"/>
          <w:lang w:val="en-US" w:eastAsia="zh-CN"/>
        </w:rPr>
      </w:pPr>
      <w:r>
        <w:rPr>
          <w:rFonts w:hint="eastAsia"/>
          <w:lang w:val="en-US" w:eastAsia="zh-CN"/>
        </w:rPr>
        <w:t>少用括号</w:t>
      </w:r>
    </w:p>
  </w:comment>
  <w:comment w:id="19" w:author="钱堃" w:date="2023-02-14T17:54:32Z" w:initials="">
    <w:p w14:paraId="76256145">
      <w:pPr>
        <w:pStyle w:val="2"/>
        <w:rPr>
          <w:rFonts w:hint="default" w:eastAsiaTheme="minorEastAsia"/>
          <w:lang w:val="en-US" w:eastAsia="zh-CN"/>
        </w:rPr>
      </w:pPr>
      <w:r>
        <w:rPr>
          <w:rFonts w:hint="eastAsia"/>
          <w:lang w:val="en-US" w:eastAsia="zh-CN"/>
        </w:rPr>
        <w:t>容易误解</w:t>
      </w:r>
    </w:p>
  </w:comment>
  <w:comment w:id="20" w:author="钱堃" w:date="2023-02-14T17:57:49Z" w:initials="">
    <w:p w14:paraId="2DD41C79">
      <w:pPr>
        <w:pStyle w:val="2"/>
        <w:rPr>
          <w:rFonts w:hint="eastAsia"/>
          <w:lang w:val="en-US" w:eastAsia="zh-CN"/>
        </w:rPr>
      </w:pPr>
      <w:r>
        <w:rPr>
          <w:rFonts w:hint="eastAsia"/>
          <w:lang w:val="en-US" w:eastAsia="zh-CN"/>
        </w:rPr>
        <w:t>不要用成员变量的方式描述</w:t>
      </w:r>
    </w:p>
    <w:p w14:paraId="638B132F">
      <w:pPr>
        <w:pStyle w:val="2"/>
        <w:rPr>
          <w:rFonts w:hint="default"/>
          <w:lang w:val="en-US" w:eastAsia="zh-CN"/>
        </w:rPr>
      </w:pPr>
      <w:r>
        <w:rPr>
          <w:rFonts w:hint="eastAsia"/>
          <w:lang w:val="en-US" w:eastAsia="zh-CN"/>
        </w:rPr>
        <w:t>改为Ave(CVI(Xi))</w:t>
      </w:r>
    </w:p>
  </w:comment>
  <w:comment w:id="21" w:author="钱堃" w:date="2023-02-14T17:44:10Z" w:initials="">
    <w:p w14:paraId="3C9E4B1F">
      <w:pPr>
        <w:pStyle w:val="2"/>
        <w:rPr>
          <w:rFonts w:hint="default" w:eastAsiaTheme="minorEastAsia"/>
          <w:lang w:val="en-US" w:eastAsia="zh-CN"/>
        </w:rPr>
      </w:pPr>
      <w:r>
        <w:rPr>
          <w:rFonts w:hint="eastAsia"/>
          <w:lang w:val="en-US" w:eastAsia="zh-CN"/>
        </w:rPr>
        <w:t>验证一般是排除、筛选、修正</w:t>
      </w:r>
    </w:p>
  </w:comment>
  <w:comment w:id="22" w:author="钱堃" w:date="2023-02-14T17:24:25Z" w:initials="">
    <w:p w14:paraId="359518DE">
      <w:pPr>
        <w:pStyle w:val="2"/>
      </w:pPr>
      <w:r>
        <w:annotationRef/>
      </w:r>
    </w:p>
  </w:comment>
  <w:comment w:id="23" w:author="钱堃" w:date="2023-02-14T17:14:06Z" w:initials="">
    <w:p w14:paraId="606B3FF8">
      <w:pPr>
        <w:pStyle w:val="2"/>
        <w:rPr>
          <w:rFonts w:hint="eastAsia"/>
          <w:lang w:val="en-US" w:eastAsia="zh-CN"/>
        </w:rPr>
      </w:pPr>
      <w:r>
        <w:rPr>
          <w:rFonts w:hint="eastAsia"/>
          <w:lang w:val="en-US" w:eastAsia="zh-CN"/>
        </w:rPr>
        <w:t>两个to</w:t>
      </w:r>
    </w:p>
    <w:p w14:paraId="39C65CAD">
      <w:pPr>
        <w:pStyle w:val="2"/>
        <w:rPr>
          <w:rFonts w:hint="default"/>
          <w:lang w:val="en-US" w:eastAsia="zh-CN"/>
        </w:rPr>
      </w:pPr>
      <w:r>
        <w:rPr>
          <w:rFonts w:hint="eastAsia"/>
          <w:lang w:val="en-US" w:eastAsia="zh-CN"/>
        </w:rPr>
        <w:t>其实就是identify semantic category</w:t>
      </w:r>
    </w:p>
  </w:comment>
  <w:comment w:id="24" w:author="钱堃" w:date="2023-02-14T17:14:48Z" w:initials="">
    <w:p w14:paraId="74F02CCD">
      <w:pPr>
        <w:pStyle w:val="2"/>
        <w:rPr>
          <w:rFonts w:hint="default" w:eastAsiaTheme="minorEastAsia"/>
          <w:lang w:val="en-US" w:eastAsia="zh-CN"/>
        </w:rPr>
      </w:pPr>
      <w:r>
        <w:rPr>
          <w:rFonts w:hint="eastAsia"/>
          <w:lang w:val="en-US" w:eastAsia="zh-CN"/>
        </w:rPr>
        <w:t>怎么分类？</w:t>
      </w:r>
    </w:p>
  </w:comment>
  <w:comment w:id="25" w:author="钱堃" w:date="2023-02-14T17:17:25Z" w:initials="">
    <w:p w14:paraId="5C9B384C">
      <w:pPr>
        <w:pStyle w:val="2"/>
        <w:rPr>
          <w:rFonts w:hint="default" w:eastAsiaTheme="minorEastAsia"/>
          <w:lang w:val="en-US" w:eastAsia="zh-CN"/>
        </w:rPr>
      </w:pPr>
      <w:r>
        <w:rPr>
          <w:rFonts w:hint="eastAsia"/>
          <w:lang w:val="en-US" w:eastAsia="zh-CN"/>
        </w:rPr>
        <w:t>perform a object-level registration</w:t>
      </w:r>
    </w:p>
  </w:comment>
  <w:comment w:id="26" w:author="钱堃" w:date="2023-02-14T17:44:59Z" w:initials="">
    <w:p w14:paraId="16AF1F79">
      <w:pPr>
        <w:pStyle w:val="2"/>
        <w:rPr>
          <w:rFonts w:hint="default" w:eastAsiaTheme="minorEastAsia"/>
          <w:lang w:val="en-US" w:eastAsia="zh-CN"/>
        </w:rPr>
      </w:pPr>
      <w:r>
        <w:rPr>
          <w:rFonts w:hint="eastAsia"/>
          <w:lang w:val="en-US" w:eastAsia="zh-CN"/>
        </w:rPr>
        <w:t>上一版的AS呢？</w:t>
      </w:r>
    </w:p>
  </w:comment>
  <w:comment w:id="27" w:author="钱堃" w:date="2023-02-14T17:59:12Z" w:initials="">
    <w:p w14:paraId="4BBE4408">
      <w:pPr>
        <w:pStyle w:val="2"/>
        <w:rPr>
          <w:rFonts w:hint="default" w:eastAsiaTheme="minorEastAsia"/>
          <w:lang w:val="en-US" w:eastAsia="zh-CN"/>
        </w:rPr>
      </w:pPr>
      <w:r>
        <w:rPr>
          <w:rFonts w:hint="eastAsia"/>
          <w:lang w:val="en-US" w:eastAsia="zh-CN"/>
        </w:rPr>
        <w:t>要解释怎么划分，不是仅仅定义这个类别</w:t>
      </w:r>
    </w:p>
  </w:comment>
  <w:comment w:id="28" w:author="钱堃" w:date="2023-02-14T18:35:44Z" w:initials="">
    <w:p w14:paraId="76C96B4B">
      <w:pPr>
        <w:pStyle w:val="2"/>
        <w:rPr>
          <w:rFonts w:hint="default" w:eastAsiaTheme="minorEastAsia"/>
          <w:lang w:val="en-US" w:eastAsia="zh-CN"/>
        </w:rPr>
      </w:pPr>
      <w:r>
        <w:rPr>
          <w:rFonts w:hint="eastAsia"/>
          <w:lang w:val="en-US" w:eastAsia="zh-CN"/>
        </w:rPr>
        <w:t>Size()</w:t>
      </w:r>
    </w:p>
  </w:comment>
  <w:comment w:id="29" w:author="钱堃" w:date="2023-02-14T18:35:41Z" w:initials="">
    <w:p w14:paraId="087C2B4D">
      <w:pPr>
        <w:pStyle w:val="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4E1AA3" w15:done="0"/>
  <w15:commentEx w15:paraId="33DC323A" w15:done="0"/>
  <w15:commentEx w15:paraId="78236833" w15:done="0"/>
  <w15:commentEx w15:paraId="0A9B7765" w15:done="0"/>
  <w15:commentEx w15:paraId="11110378" w15:done="0"/>
  <w15:commentEx w15:paraId="25ED10A8" w15:done="0"/>
  <w15:commentEx w15:paraId="4EB6426C" w15:done="0"/>
  <w15:commentEx w15:paraId="338D6076" w15:done="0"/>
  <w15:commentEx w15:paraId="07BC5CB2" w15:done="0"/>
  <w15:commentEx w15:paraId="538F2A22" w15:done="0"/>
  <w15:commentEx w15:paraId="120B73D6" w15:done="0"/>
  <w15:commentEx w15:paraId="693C7C45" w15:done="0"/>
  <w15:commentEx w15:paraId="3A3C70D5" w15:done="0"/>
  <w15:commentEx w15:paraId="6E1D1A5F" w15:done="0"/>
  <w15:commentEx w15:paraId="4F515AE0" w15:done="0"/>
  <w15:commentEx w15:paraId="16A40B5D" w15:done="0"/>
  <w15:commentEx w15:paraId="6D3B0961" w15:done="0"/>
  <w15:commentEx w15:paraId="38E85A1A" w15:done="0"/>
  <w15:commentEx w15:paraId="4390202B" w15:done="0"/>
  <w15:commentEx w15:paraId="76256145" w15:done="0"/>
  <w15:commentEx w15:paraId="638B132F" w15:done="0"/>
  <w15:commentEx w15:paraId="3C9E4B1F" w15:done="0"/>
  <w15:commentEx w15:paraId="359518DE" w15:done="0"/>
  <w15:commentEx w15:paraId="39C65CAD" w15:done="0"/>
  <w15:commentEx w15:paraId="74F02CCD" w15:done="0"/>
  <w15:commentEx w15:paraId="5C9B384C" w15:done="0"/>
  <w15:commentEx w15:paraId="16AF1F79" w15:done="0"/>
  <w15:commentEx w15:paraId="4BBE4408" w15:done="0"/>
  <w15:commentEx w15:paraId="76C96B4B" w15:done="0"/>
  <w15:commentEx w15:paraId="087C2B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钱堃">
    <w15:presenceInfo w15:providerId="WPS Office" w15:userId="1212377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EzOWRkNmZhN2MzNTRkNTY4MTM4OTcyN2U1MTVkMWEifQ=="/>
  </w:docVars>
  <w:rsids>
    <w:rsidRoot w:val="000F06E7"/>
    <w:rsid w:val="00005C29"/>
    <w:rsid w:val="00010574"/>
    <w:rsid w:val="0001568D"/>
    <w:rsid w:val="00016E2B"/>
    <w:rsid w:val="00021C3C"/>
    <w:rsid w:val="00024708"/>
    <w:rsid w:val="00031DCC"/>
    <w:rsid w:val="000333F1"/>
    <w:rsid w:val="00034537"/>
    <w:rsid w:val="0003489C"/>
    <w:rsid w:val="00042A17"/>
    <w:rsid w:val="0004628A"/>
    <w:rsid w:val="0004768C"/>
    <w:rsid w:val="00050692"/>
    <w:rsid w:val="00051055"/>
    <w:rsid w:val="000515E4"/>
    <w:rsid w:val="00051DDC"/>
    <w:rsid w:val="000540A7"/>
    <w:rsid w:val="00060F65"/>
    <w:rsid w:val="0006318E"/>
    <w:rsid w:val="00064D1A"/>
    <w:rsid w:val="00066871"/>
    <w:rsid w:val="00067F18"/>
    <w:rsid w:val="00072862"/>
    <w:rsid w:val="00082FFD"/>
    <w:rsid w:val="0009336B"/>
    <w:rsid w:val="00094579"/>
    <w:rsid w:val="000A201E"/>
    <w:rsid w:val="000A5C09"/>
    <w:rsid w:val="000B550E"/>
    <w:rsid w:val="000C17C1"/>
    <w:rsid w:val="000D10B9"/>
    <w:rsid w:val="000D3ADF"/>
    <w:rsid w:val="000D471D"/>
    <w:rsid w:val="000E0DCF"/>
    <w:rsid w:val="000E13DD"/>
    <w:rsid w:val="000E2044"/>
    <w:rsid w:val="000E577A"/>
    <w:rsid w:val="000E68F2"/>
    <w:rsid w:val="000E73A3"/>
    <w:rsid w:val="000F0251"/>
    <w:rsid w:val="000F06E7"/>
    <w:rsid w:val="000F1199"/>
    <w:rsid w:val="000F5BF5"/>
    <w:rsid w:val="000F5C0F"/>
    <w:rsid w:val="00100589"/>
    <w:rsid w:val="00105F56"/>
    <w:rsid w:val="00111311"/>
    <w:rsid w:val="001121E5"/>
    <w:rsid w:val="00113BD5"/>
    <w:rsid w:val="00117CB6"/>
    <w:rsid w:val="001209DD"/>
    <w:rsid w:val="00121A60"/>
    <w:rsid w:val="00122501"/>
    <w:rsid w:val="0012261F"/>
    <w:rsid w:val="00131791"/>
    <w:rsid w:val="00131F12"/>
    <w:rsid w:val="00132483"/>
    <w:rsid w:val="001352B9"/>
    <w:rsid w:val="001355AA"/>
    <w:rsid w:val="00137255"/>
    <w:rsid w:val="001434CE"/>
    <w:rsid w:val="0014395F"/>
    <w:rsid w:val="0014466C"/>
    <w:rsid w:val="001471C7"/>
    <w:rsid w:val="00150223"/>
    <w:rsid w:val="00154AFB"/>
    <w:rsid w:val="00155F4F"/>
    <w:rsid w:val="00157514"/>
    <w:rsid w:val="00171667"/>
    <w:rsid w:val="0017282A"/>
    <w:rsid w:val="00177A59"/>
    <w:rsid w:val="001820C0"/>
    <w:rsid w:val="0018392F"/>
    <w:rsid w:val="00185DEE"/>
    <w:rsid w:val="00186677"/>
    <w:rsid w:val="001876CC"/>
    <w:rsid w:val="00190F45"/>
    <w:rsid w:val="00191519"/>
    <w:rsid w:val="00193BF7"/>
    <w:rsid w:val="00193C4E"/>
    <w:rsid w:val="00193C92"/>
    <w:rsid w:val="00194D58"/>
    <w:rsid w:val="001954C1"/>
    <w:rsid w:val="0019592C"/>
    <w:rsid w:val="001A08C3"/>
    <w:rsid w:val="001A153E"/>
    <w:rsid w:val="001A26AB"/>
    <w:rsid w:val="001A3B62"/>
    <w:rsid w:val="001A4BAB"/>
    <w:rsid w:val="001A74EF"/>
    <w:rsid w:val="001B2919"/>
    <w:rsid w:val="001B2BED"/>
    <w:rsid w:val="001B50D1"/>
    <w:rsid w:val="001B78CE"/>
    <w:rsid w:val="001C0C10"/>
    <w:rsid w:val="001D0356"/>
    <w:rsid w:val="001D1F80"/>
    <w:rsid w:val="001D4F84"/>
    <w:rsid w:val="001E258E"/>
    <w:rsid w:val="001E503A"/>
    <w:rsid w:val="001E7438"/>
    <w:rsid w:val="001F0AB4"/>
    <w:rsid w:val="001F300D"/>
    <w:rsid w:val="001F4FF0"/>
    <w:rsid w:val="001F517B"/>
    <w:rsid w:val="001F5A42"/>
    <w:rsid w:val="002005A6"/>
    <w:rsid w:val="00203FCF"/>
    <w:rsid w:val="00212D0B"/>
    <w:rsid w:val="002315B1"/>
    <w:rsid w:val="002322CA"/>
    <w:rsid w:val="00232DA9"/>
    <w:rsid w:val="002374EA"/>
    <w:rsid w:val="002403F4"/>
    <w:rsid w:val="00243301"/>
    <w:rsid w:val="00245D9F"/>
    <w:rsid w:val="00247941"/>
    <w:rsid w:val="00250346"/>
    <w:rsid w:val="00251B6D"/>
    <w:rsid w:val="00251E21"/>
    <w:rsid w:val="002548BE"/>
    <w:rsid w:val="00254BFA"/>
    <w:rsid w:val="00255676"/>
    <w:rsid w:val="00256D74"/>
    <w:rsid w:val="00261583"/>
    <w:rsid w:val="002618F8"/>
    <w:rsid w:val="00263196"/>
    <w:rsid w:val="00264EA6"/>
    <w:rsid w:val="00267FDA"/>
    <w:rsid w:val="002752F8"/>
    <w:rsid w:val="00283E7F"/>
    <w:rsid w:val="002846EC"/>
    <w:rsid w:val="00286A00"/>
    <w:rsid w:val="002873F8"/>
    <w:rsid w:val="00294822"/>
    <w:rsid w:val="002949BF"/>
    <w:rsid w:val="00294BC5"/>
    <w:rsid w:val="002A0A27"/>
    <w:rsid w:val="002A1AE7"/>
    <w:rsid w:val="002A7DD3"/>
    <w:rsid w:val="002B0430"/>
    <w:rsid w:val="002B5BD4"/>
    <w:rsid w:val="002C07EF"/>
    <w:rsid w:val="002C170E"/>
    <w:rsid w:val="002C1A3D"/>
    <w:rsid w:val="002C3F6F"/>
    <w:rsid w:val="002D08AA"/>
    <w:rsid w:val="002D526F"/>
    <w:rsid w:val="002E2245"/>
    <w:rsid w:val="002E28F9"/>
    <w:rsid w:val="002F030F"/>
    <w:rsid w:val="002F10CB"/>
    <w:rsid w:val="002F54B4"/>
    <w:rsid w:val="00300318"/>
    <w:rsid w:val="003032CD"/>
    <w:rsid w:val="00305054"/>
    <w:rsid w:val="0030658A"/>
    <w:rsid w:val="003135B1"/>
    <w:rsid w:val="00316AD0"/>
    <w:rsid w:val="00321CD7"/>
    <w:rsid w:val="00322694"/>
    <w:rsid w:val="00325BFD"/>
    <w:rsid w:val="00326327"/>
    <w:rsid w:val="0033338E"/>
    <w:rsid w:val="00333ACA"/>
    <w:rsid w:val="00334B48"/>
    <w:rsid w:val="00340E7D"/>
    <w:rsid w:val="00341B3E"/>
    <w:rsid w:val="003524CD"/>
    <w:rsid w:val="00354DD0"/>
    <w:rsid w:val="00357D00"/>
    <w:rsid w:val="003626CE"/>
    <w:rsid w:val="00366104"/>
    <w:rsid w:val="003714EF"/>
    <w:rsid w:val="003765C2"/>
    <w:rsid w:val="00377589"/>
    <w:rsid w:val="00382232"/>
    <w:rsid w:val="00385CDC"/>
    <w:rsid w:val="00390829"/>
    <w:rsid w:val="003935C4"/>
    <w:rsid w:val="00395856"/>
    <w:rsid w:val="003A60D8"/>
    <w:rsid w:val="003A62E0"/>
    <w:rsid w:val="003B088C"/>
    <w:rsid w:val="003B3960"/>
    <w:rsid w:val="003B6660"/>
    <w:rsid w:val="003C4F57"/>
    <w:rsid w:val="003C5478"/>
    <w:rsid w:val="003D2C6C"/>
    <w:rsid w:val="003D3251"/>
    <w:rsid w:val="003E0045"/>
    <w:rsid w:val="003E1543"/>
    <w:rsid w:val="003E1B01"/>
    <w:rsid w:val="003E5696"/>
    <w:rsid w:val="003E5BD4"/>
    <w:rsid w:val="003E5FC2"/>
    <w:rsid w:val="004003B2"/>
    <w:rsid w:val="00424A17"/>
    <w:rsid w:val="00426F5C"/>
    <w:rsid w:val="0043588B"/>
    <w:rsid w:val="00442343"/>
    <w:rsid w:val="00452C3B"/>
    <w:rsid w:val="00457C00"/>
    <w:rsid w:val="00462459"/>
    <w:rsid w:val="004626A6"/>
    <w:rsid w:val="00466D18"/>
    <w:rsid w:val="004738C6"/>
    <w:rsid w:val="0047499D"/>
    <w:rsid w:val="00482489"/>
    <w:rsid w:val="0048296E"/>
    <w:rsid w:val="00491974"/>
    <w:rsid w:val="004937A0"/>
    <w:rsid w:val="004939BB"/>
    <w:rsid w:val="00496EC5"/>
    <w:rsid w:val="004A1535"/>
    <w:rsid w:val="004A1DEC"/>
    <w:rsid w:val="004A1E78"/>
    <w:rsid w:val="004A7597"/>
    <w:rsid w:val="004B1276"/>
    <w:rsid w:val="004B2356"/>
    <w:rsid w:val="004B6E65"/>
    <w:rsid w:val="004C1020"/>
    <w:rsid w:val="004C4AF5"/>
    <w:rsid w:val="004C76A5"/>
    <w:rsid w:val="004D0657"/>
    <w:rsid w:val="004D1AC7"/>
    <w:rsid w:val="004D7A25"/>
    <w:rsid w:val="004E0005"/>
    <w:rsid w:val="004E1EA1"/>
    <w:rsid w:val="004E7B8C"/>
    <w:rsid w:val="004F27F4"/>
    <w:rsid w:val="00502004"/>
    <w:rsid w:val="00502FE0"/>
    <w:rsid w:val="00514E4F"/>
    <w:rsid w:val="00515735"/>
    <w:rsid w:val="00523BAB"/>
    <w:rsid w:val="00523CFF"/>
    <w:rsid w:val="00534304"/>
    <w:rsid w:val="0054420C"/>
    <w:rsid w:val="00545057"/>
    <w:rsid w:val="00546955"/>
    <w:rsid w:val="00547213"/>
    <w:rsid w:val="005550B0"/>
    <w:rsid w:val="00563247"/>
    <w:rsid w:val="00563BD7"/>
    <w:rsid w:val="00566874"/>
    <w:rsid w:val="005673EC"/>
    <w:rsid w:val="00567D3C"/>
    <w:rsid w:val="0057485C"/>
    <w:rsid w:val="0057626B"/>
    <w:rsid w:val="00576F65"/>
    <w:rsid w:val="00581D2A"/>
    <w:rsid w:val="005846A0"/>
    <w:rsid w:val="00585AA2"/>
    <w:rsid w:val="00587FAA"/>
    <w:rsid w:val="005A360F"/>
    <w:rsid w:val="005A54F9"/>
    <w:rsid w:val="005A7FAE"/>
    <w:rsid w:val="005B0124"/>
    <w:rsid w:val="005B10AF"/>
    <w:rsid w:val="005B2030"/>
    <w:rsid w:val="005B4B60"/>
    <w:rsid w:val="005B4E16"/>
    <w:rsid w:val="005B6F0E"/>
    <w:rsid w:val="005B71FA"/>
    <w:rsid w:val="005B765B"/>
    <w:rsid w:val="005C045E"/>
    <w:rsid w:val="005C4E00"/>
    <w:rsid w:val="005C658E"/>
    <w:rsid w:val="005C6906"/>
    <w:rsid w:val="005D1250"/>
    <w:rsid w:val="005D14AC"/>
    <w:rsid w:val="005D226B"/>
    <w:rsid w:val="005D2D41"/>
    <w:rsid w:val="005D3F36"/>
    <w:rsid w:val="005D595F"/>
    <w:rsid w:val="005E1DA3"/>
    <w:rsid w:val="005E6A17"/>
    <w:rsid w:val="005F0614"/>
    <w:rsid w:val="005F2486"/>
    <w:rsid w:val="00600524"/>
    <w:rsid w:val="0060069C"/>
    <w:rsid w:val="00601A7D"/>
    <w:rsid w:val="00601B3C"/>
    <w:rsid w:val="00602D0D"/>
    <w:rsid w:val="0060557D"/>
    <w:rsid w:val="00610D2F"/>
    <w:rsid w:val="00610EBF"/>
    <w:rsid w:val="00612595"/>
    <w:rsid w:val="00615871"/>
    <w:rsid w:val="006169A3"/>
    <w:rsid w:val="00617107"/>
    <w:rsid w:val="00617AB8"/>
    <w:rsid w:val="00621098"/>
    <w:rsid w:val="0062418D"/>
    <w:rsid w:val="00625085"/>
    <w:rsid w:val="0062674F"/>
    <w:rsid w:val="006326E4"/>
    <w:rsid w:val="006334EA"/>
    <w:rsid w:val="00634218"/>
    <w:rsid w:val="00636795"/>
    <w:rsid w:val="00643606"/>
    <w:rsid w:val="00643755"/>
    <w:rsid w:val="006455DF"/>
    <w:rsid w:val="006460BA"/>
    <w:rsid w:val="00650ADA"/>
    <w:rsid w:val="00651687"/>
    <w:rsid w:val="00653000"/>
    <w:rsid w:val="006539C4"/>
    <w:rsid w:val="00654DF9"/>
    <w:rsid w:val="006568AE"/>
    <w:rsid w:val="00656F76"/>
    <w:rsid w:val="00665C85"/>
    <w:rsid w:val="00671B2A"/>
    <w:rsid w:val="006777D0"/>
    <w:rsid w:val="0068046E"/>
    <w:rsid w:val="006814F1"/>
    <w:rsid w:val="00683E7E"/>
    <w:rsid w:val="00685FE9"/>
    <w:rsid w:val="00694CCB"/>
    <w:rsid w:val="006A25C8"/>
    <w:rsid w:val="006A7525"/>
    <w:rsid w:val="006A7AB4"/>
    <w:rsid w:val="006B035B"/>
    <w:rsid w:val="006B067D"/>
    <w:rsid w:val="006B3D3D"/>
    <w:rsid w:val="006B4638"/>
    <w:rsid w:val="006C14A9"/>
    <w:rsid w:val="006C1698"/>
    <w:rsid w:val="006C4384"/>
    <w:rsid w:val="006C51DA"/>
    <w:rsid w:val="006C665E"/>
    <w:rsid w:val="006D56F5"/>
    <w:rsid w:val="006D5E69"/>
    <w:rsid w:val="006D6EFE"/>
    <w:rsid w:val="006D79F1"/>
    <w:rsid w:val="006E32BB"/>
    <w:rsid w:val="006E6698"/>
    <w:rsid w:val="006F5511"/>
    <w:rsid w:val="006F5B19"/>
    <w:rsid w:val="006F68D1"/>
    <w:rsid w:val="007065D3"/>
    <w:rsid w:val="00714AF5"/>
    <w:rsid w:val="00723DF0"/>
    <w:rsid w:val="007246DC"/>
    <w:rsid w:val="00731F41"/>
    <w:rsid w:val="00732B3D"/>
    <w:rsid w:val="00742D1A"/>
    <w:rsid w:val="007435BC"/>
    <w:rsid w:val="00743895"/>
    <w:rsid w:val="007450B5"/>
    <w:rsid w:val="00751A63"/>
    <w:rsid w:val="00751B36"/>
    <w:rsid w:val="00753666"/>
    <w:rsid w:val="00754B69"/>
    <w:rsid w:val="007601DD"/>
    <w:rsid w:val="0076504C"/>
    <w:rsid w:val="007717D6"/>
    <w:rsid w:val="0078184B"/>
    <w:rsid w:val="007870F7"/>
    <w:rsid w:val="00792B21"/>
    <w:rsid w:val="00793ECC"/>
    <w:rsid w:val="00794572"/>
    <w:rsid w:val="00797B74"/>
    <w:rsid w:val="007A5BAC"/>
    <w:rsid w:val="007A75A6"/>
    <w:rsid w:val="007B4E73"/>
    <w:rsid w:val="007B5CC5"/>
    <w:rsid w:val="007B6051"/>
    <w:rsid w:val="007C011B"/>
    <w:rsid w:val="007C222D"/>
    <w:rsid w:val="007C3480"/>
    <w:rsid w:val="007C42F9"/>
    <w:rsid w:val="007D182A"/>
    <w:rsid w:val="007D2194"/>
    <w:rsid w:val="007D3C9A"/>
    <w:rsid w:val="007D52F1"/>
    <w:rsid w:val="007D658F"/>
    <w:rsid w:val="007E4E79"/>
    <w:rsid w:val="007E7D25"/>
    <w:rsid w:val="007F0717"/>
    <w:rsid w:val="007F179C"/>
    <w:rsid w:val="007F386A"/>
    <w:rsid w:val="007F5CAA"/>
    <w:rsid w:val="007F7D3D"/>
    <w:rsid w:val="00800030"/>
    <w:rsid w:val="00802DB1"/>
    <w:rsid w:val="00803C54"/>
    <w:rsid w:val="00804BFC"/>
    <w:rsid w:val="00804C19"/>
    <w:rsid w:val="0080542A"/>
    <w:rsid w:val="00807540"/>
    <w:rsid w:val="00810649"/>
    <w:rsid w:val="008170F7"/>
    <w:rsid w:val="00817AED"/>
    <w:rsid w:val="00822B09"/>
    <w:rsid w:val="0082726F"/>
    <w:rsid w:val="00834B96"/>
    <w:rsid w:val="008410F0"/>
    <w:rsid w:val="00845C32"/>
    <w:rsid w:val="00856BD8"/>
    <w:rsid w:val="008642C9"/>
    <w:rsid w:val="00866150"/>
    <w:rsid w:val="00877248"/>
    <w:rsid w:val="008828BA"/>
    <w:rsid w:val="008867F4"/>
    <w:rsid w:val="00891595"/>
    <w:rsid w:val="0089208B"/>
    <w:rsid w:val="008A089E"/>
    <w:rsid w:val="008A0D4D"/>
    <w:rsid w:val="008A13A6"/>
    <w:rsid w:val="008A2520"/>
    <w:rsid w:val="008A7216"/>
    <w:rsid w:val="008B051A"/>
    <w:rsid w:val="008B17CA"/>
    <w:rsid w:val="008B2AF3"/>
    <w:rsid w:val="008B3831"/>
    <w:rsid w:val="008C2FEF"/>
    <w:rsid w:val="008C48AF"/>
    <w:rsid w:val="008D0B2C"/>
    <w:rsid w:val="008D1808"/>
    <w:rsid w:val="008E306B"/>
    <w:rsid w:val="008E43D6"/>
    <w:rsid w:val="008E4F93"/>
    <w:rsid w:val="008E7C4C"/>
    <w:rsid w:val="008F1515"/>
    <w:rsid w:val="008F4720"/>
    <w:rsid w:val="008F7EF2"/>
    <w:rsid w:val="00922340"/>
    <w:rsid w:val="00923CEC"/>
    <w:rsid w:val="00924FD8"/>
    <w:rsid w:val="00933A6B"/>
    <w:rsid w:val="00940DDC"/>
    <w:rsid w:val="00943A34"/>
    <w:rsid w:val="00947D1C"/>
    <w:rsid w:val="00953A46"/>
    <w:rsid w:val="00955017"/>
    <w:rsid w:val="00955133"/>
    <w:rsid w:val="009600B0"/>
    <w:rsid w:val="009656A7"/>
    <w:rsid w:val="009669DF"/>
    <w:rsid w:val="009706FF"/>
    <w:rsid w:val="00970ED2"/>
    <w:rsid w:val="0097471D"/>
    <w:rsid w:val="00986B73"/>
    <w:rsid w:val="00987C9A"/>
    <w:rsid w:val="00987D7E"/>
    <w:rsid w:val="00991C1C"/>
    <w:rsid w:val="009A0B19"/>
    <w:rsid w:val="009A0B6A"/>
    <w:rsid w:val="009A1459"/>
    <w:rsid w:val="009A1B8D"/>
    <w:rsid w:val="009A31EB"/>
    <w:rsid w:val="009B0127"/>
    <w:rsid w:val="009B2ED0"/>
    <w:rsid w:val="009B5BA6"/>
    <w:rsid w:val="009D0D13"/>
    <w:rsid w:val="009D2063"/>
    <w:rsid w:val="009D370E"/>
    <w:rsid w:val="009D40E4"/>
    <w:rsid w:val="009D592A"/>
    <w:rsid w:val="009E0F48"/>
    <w:rsid w:val="009E24F9"/>
    <w:rsid w:val="009E3A62"/>
    <w:rsid w:val="009E74AD"/>
    <w:rsid w:val="009F1F6E"/>
    <w:rsid w:val="009F2A77"/>
    <w:rsid w:val="009F2F52"/>
    <w:rsid w:val="009F2F88"/>
    <w:rsid w:val="009F640B"/>
    <w:rsid w:val="009F6CB7"/>
    <w:rsid w:val="009F718D"/>
    <w:rsid w:val="00A100E2"/>
    <w:rsid w:val="00A10342"/>
    <w:rsid w:val="00A1269C"/>
    <w:rsid w:val="00A15525"/>
    <w:rsid w:val="00A16109"/>
    <w:rsid w:val="00A22010"/>
    <w:rsid w:val="00A236B7"/>
    <w:rsid w:val="00A23DE9"/>
    <w:rsid w:val="00A30768"/>
    <w:rsid w:val="00A331F7"/>
    <w:rsid w:val="00A33561"/>
    <w:rsid w:val="00A34690"/>
    <w:rsid w:val="00A37BEE"/>
    <w:rsid w:val="00A404A0"/>
    <w:rsid w:val="00A41D62"/>
    <w:rsid w:val="00A42E55"/>
    <w:rsid w:val="00A44727"/>
    <w:rsid w:val="00A464DD"/>
    <w:rsid w:val="00A46CE5"/>
    <w:rsid w:val="00A507A0"/>
    <w:rsid w:val="00A52490"/>
    <w:rsid w:val="00A5297C"/>
    <w:rsid w:val="00A5375A"/>
    <w:rsid w:val="00A5532D"/>
    <w:rsid w:val="00A5601F"/>
    <w:rsid w:val="00A56DCC"/>
    <w:rsid w:val="00A579FE"/>
    <w:rsid w:val="00A63088"/>
    <w:rsid w:val="00A71F1D"/>
    <w:rsid w:val="00A75E92"/>
    <w:rsid w:val="00A76603"/>
    <w:rsid w:val="00A76932"/>
    <w:rsid w:val="00A828FE"/>
    <w:rsid w:val="00A84404"/>
    <w:rsid w:val="00A91FC9"/>
    <w:rsid w:val="00AA79F1"/>
    <w:rsid w:val="00AB64A4"/>
    <w:rsid w:val="00AC052D"/>
    <w:rsid w:val="00AC0F0A"/>
    <w:rsid w:val="00AC2362"/>
    <w:rsid w:val="00AC23F1"/>
    <w:rsid w:val="00AC590C"/>
    <w:rsid w:val="00AC5B3D"/>
    <w:rsid w:val="00AC5DC7"/>
    <w:rsid w:val="00AC744B"/>
    <w:rsid w:val="00AC7463"/>
    <w:rsid w:val="00AC7B78"/>
    <w:rsid w:val="00AD07F6"/>
    <w:rsid w:val="00AD2100"/>
    <w:rsid w:val="00AE140B"/>
    <w:rsid w:val="00AE66D4"/>
    <w:rsid w:val="00AF065A"/>
    <w:rsid w:val="00AF4136"/>
    <w:rsid w:val="00B02A63"/>
    <w:rsid w:val="00B0613E"/>
    <w:rsid w:val="00B1154D"/>
    <w:rsid w:val="00B1240A"/>
    <w:rsid w:val="00B13424"/>
    <w:rsid w:val="00B23725"/>
    <w:rsid w:val="00B2626F"/>
    <w:rsid w:val="00B26675"/>
    <w:rsid w:val="00B270C2"/>
    <w:rsid w:val="00B27402"/>
    <w:rsid w:val="00B316C1"/>
    <w:rsid w:val="00B33598"/>
    <w:rsid w:val="00B35F28"/>
    <w:rsid w:val="00B403C3"/>
    <w:rsid w:val="00B407E2"/>
    <w:rsid w:val="00B413E4"/>
    <w:rsid w:val="00B42C7D"/>
    <w:rsid w:val="00B4597A"/>
    <w:rsid w:val="00B51EAC"/>
    <w:rsid w:val="00B52AD6"/>
    <w:rsid w:val="00B57425"/>
    <w:rsid w:val="00B67FA4"/>
    <w:rsid w:val="00B73795"/>
    <w:rsid w:val="00B7685D"/>
    <w:rsid w:val="00B80CA1"/>
    <w:rsid w:val="00B81709"/>
    <w:rsid w:val="00B8342F"/>
    <w:rsid w:val="00B84284"/>
    <w:rsid w:val="00B85574"/>
    <w:rsid w:val="00B856E8"/>
    <w:rsid w:val="00B8718D"/>
    <w:rsid w:val="00B87847"/>
    <w:rsid w:val="00B91149"/>
    <w:rsid w:val="00B94FDE"/>
    <w:rsid w:val="00B9528C"/>
    <w:rsid w:val="00B9545C"/>
    <w:rsid w:val="00BA1578"/>
    <w:rsid w:val="00BA6EB8"/>
    <w:rsid w:val="00BB1698"/>
    <w:rsid w:val="00BB48C3"/>
    <w:rsid w:val="00BB505B"/>
    <w:rsid w:val="00BC3FBE"/>
    <w:rsid w:val="00BC6E04"/>
    <w:rsid w:val="00BD11A9"/>
    <w:rsid w:val="00BD142C"/>
    <w:rsid w:val="00BE1401"/>
    <w:rsid w:val="00BE414D"/>
    <w:rsid w:val="00BE68A7"/>
    <w:rsid w:val="00BF04F6"/>
    <w:rsid w:val="00BF07C9"/>
    <w:rsid w:val="00BF1FF9"/>
    <w:rsid w:val="00BF6E41"/>
    <w:rsid w:val="00BF7BBF"/>
    <w:rsid w:val="00BF7C2B"/>
    <w:rsid w:val="00BF7D03"/>
    <w:rsid w:val="00C02F24"/>
    <w:rsid w:val="00C03501"/>
    <w:rsid w:val="00C04335"/>
    <w:rsid w:val="00C05A8A"/>
    <w:rsid w:val="00C1021D"/>
    <w:rsid w:val="00C148BC"/>
    <w:rsid w:val="00C207BD"/>
    <w:rsid w:val="00C23B19"/>
    <w:rsid w:val="00C33D56"/>
    <w:rsid w:val="00C3668C"/>
    <w:rsid w:val="00C43586"/>
    <w:rsid w:val="00C446B2"/>
    <w:rsid w:val="00C44D44"/>
    <w:rsid w:val="00C601FE"/>
    <w:rsid w:val="00C6340E"/>
    <w:rsid w:val="00C642DC"/>
    <w:rsid w:val="00C67167"/>
    <w:rsid w:val="00C71782"/>
    <w:rsid w:val="00C75EF1"/>
    <w:rsid w:val="00C76A47"/>
    <w:rsid w:val="00C811B2"/>
    <w:rsid w:val="00C81C7C"/>
    <w:rsid w:val="00C8263C"/>
    <w:rsid w:val="00C827A1"/>
    <w:rsid w:val="00C87616"/>
    <w:rsid w:val="00C95454"/>
    <w:rsid w:val="00C97EBE"/>
    <w:rsid w:val="00CA0604"/>
    <w:rsid w:val="00CA508A"/>
    <w:rsid w:val="00CA79A5"/>
    <w:rsid w:val="00CB47FC"/>
    <w:rsid w:val="00CB6446"/>
    <w:rsid w:val="00CC0E1C"/>
    <w:rsid w:val="00CD6042"/>
    <w:rsid w:val="00CE00EC"/>
    <w:rsid w:val="00CE1906"/>
    <w:rsid w:val="00CE5C1F"/>
    <w:rsid w:val="00CE7E5B"/>
    <w:rsid w:val="00CF51D5"/>
    <w:rsid w:val="00CF5D76"/>
    <w:rsid w:val="00CF7A2C"/>
    <w:rsid w:val="00D04A44"/>
    <w:rsid w:val="00D14445"/>
    <w:rsid w:val="00D2125F"/>
    <w:rsid w:val="00D23E34"/>
    <w:rsid w:val="00D2692D"/>
    <w:rsid w:val="00D4503B"/>
    <w:rsid w:val="00D473CC"/>
    <w:rsid w:val="00D57490"/>
    <w:rsid w:val="00D60335"/>
    <w:rsid w:val="00D62262"/>
    <w:rsid w:val="00D6588A"/>
    <w:rsid w:val="00D65DEB"/>
    <w:rsid w:val="00D67925"/>
    <w:rsid w:val="00D708DD"/>
    <w:rsid w:val="00D74279"/>
    <w:rsid w:val="00D74F05"/>
    <w:rsid w:val="00D81B87"/>
    <w:rsid w:val="00D83A6F"/>
    <w:rsid w:val="00D91CD4"/>
    <w:rsid w:val="00D933EF"/>
    <w:rsid w:val="00D94435"/>
    <w:rsid w:val="00D975A8"/>
    <w:rsid w:val="00D97A93"/>
    <w:rsid w:val="00DA1A56"/>
    <w:rsid w:val="00DA23A2"/>
    <w:rsid w:val="00DA272E"/>
    <w:rsid w:val="00DA7C65"/>
    <w:rsid w:val="00DB0327"/>
    <w:rsid w:val="00DB0941"/>
    <w:rsid w:val="00DB1D86"/>
    <w:rsid w:val="00DB6917"/>
    <w:rsid w:val="00DC270F"/>
    <w:rsid w:val="00DC2EFA"/>
    <w:rsid w:val="00DD12A5"/>
    <w:rsid w:val="00DD7BCB"/>
    <w:rsid w:val="00DE2F6B"/>
    <w:rsid w:val="00DE77E1"/>
    <w:rsid w:val="00DF09DC"/>
    <w:rsid w:val="00DF20C5"/>
    <w:rsid w:val="00DF21CA"/>
    <w:rsid w:val="00DF4AC2"/>
    <w:rsid w:val="00DF53EB"/>
    <w:rsid w:val="00DF6606"/>
    <w:rsid w:val="00DF7CFF"/>
    <w:rsid w:val="00E0149F"/>
    <w:rsid w:val="00E021AE"/>
    <w:rsid w:val="00E06A3D"/>
    <w:rsid w:val="00E10150"/>
    <w:rsid w:val="00E14B30"/>
    <w:rsid w:val="00E154B5"/>
    <w:rsid w:val="00E2258A"/>
    <w:rsid w:val="00E22AC5"/>
    <w:rsid w:val="00E23030"/>
    <w:rsid w:val="00E33BC2"/>
    <w:rsid w:val="00E33CF6"/>
    <w:rsid w:val="00E3690A"/>
    <w:rsid w:val="00E453EA"/>
    <w:rsid w:val="00E51A95"/>
    <w:rsid w:val="00E539B8"/>
    <w:rsid w:val="00E54CAA"/>
    <w:rsid w:val="00E630C2"/>
    <w:rsid w:val="00E63F2D"/>
    <w:rsid w:val="00E65DC6"/>
    <w:rsid w:val="00E71846"/>
    <w:rsid w:val="00E75AAD"/>
    <w:rsid w:val="00E834B7"/>
    <w:rsid w:val="00E83CC9"/>
    <w:rsid w:val="00E853FB"/>
    <w:rsid w:val="00E86A38"/>
    <w:rsid w:val="00E91E4E"/>
    <w:rsid w:val="00E9291C"/>
    <w:rsid w:val="00E95E69"/>
    <w:rsid w:val="00EA0E04"/>
    <w:rsid w:val="00EA51C2"/>
    <w:rsid w:val="00EA6070"/>
    <w:rsid w:val="00EA7706"/>
    <w:rsid w:val="00EB0723"/>
    <w:rsid w:val="00EB2B19"/>
    <w:rsid w:val="00EB4B09"/>
    <w:rsid w:val="00EB7E4D"/>
    <w:rsid w:val="00EC30DA"/>
    <w:rsid w:val="00EC3698"/>
    <w:rsid w:val="00EC4CFA"/>
    <w:rsid w:val="00EC638B"/>
    <w:rsid w:val="00EC6C25"/>
    <w:rsid w:val="00ED01FF"/>
    <w:rsid w:val="00ED1BE0"/>
    <w:rsid w:val="00EE5A3C"/>
    <w:rsid w:val="00EF2FA1"/>
    <w:rsid w:val="00EF6985"/>
    <w:rsid w:val="00F01733"/>
    <w:rsid w:val="00F02449"/>
    <w:rsid w:val="00F075DC"/>
    <w:rsid w:val="00F114B9"/>
    <w:rsid w:val="00F12E9F"/>
    <w:rsid w:val="00F217A3"/>
    <w:rsid w:val="00F27F44"/>
    <w:rsid w:val="00F42462"/>
    <w:rsid w:val="00F432AA"/>
    <w:rsid w:val="00F4432D"/>
    <w:rsid w:val="00F44A57"/>
    <w:rsid w:val="00F46871"/>
    <w:rsid w:val="00F46968"/>
    <w:rsid w:val="00F47A70"/>
    <w:rsid w:val="00F513BF"/>
    <w:rsid w:val="00F5457C"/>
    <w:rsid w:val="00F5526A"/>
    <w:rsid w:val="00F61DEF"/>
    <w:rsid w:val="00F638BD"/>
    <w:rsid w:val="00F64B41"/>
    <w:rsid w:val="00F675EC"/>
    <w:rsid w:val="00F67BD2"/>
    <w:rsid w:val="00F716FF"/>
    <w:rsid w:val="00F71D34"/>
    <w:rsid w:val="00F726BC"/>
    <w:rsid w:val="00F72B72"/>
    <w:rsid w:val="00F7302A"/>
    <w:rsid w:val="00F73C1D"/>
    <w:rsid w:val="00F801C4"/>
    <w:rsid w:val="00F80645"/>
    <w:rsid w:val="00F81DC3"/>
    <w:rsid w:val="00F82169"/>
    <w:rsid w:val="00F83EAF"/>
    <w:rsid w:val="00F84C6E"/>
    <w:rsid w:val="00F84FD0"/>
    <w:rsid w:val="00F8597F"/>
    <w:rsid w:val="00F952C1"/>
    <w:rsid w:val="00FA1712"/>
    <w:rsid w:val="00FA1CAC"/>
    <w:rsid w:val="00FA528C"/>
    <w:rsid w:val="00FB322A"/>
    <w:rsid w:val="00FB518F"/>
    <w:rsid w:val="00FC09A6"/>
    <w:rsid w:val="00FC4231"/>
    <w:rsid w:val="00FC4447"/>
    <w:rsid w:val="00FC46E3"/>
    <w:rsid w:val="00FC51CB"/>
    <w:rsid w:val="00FE0507"/>
    <w:rsid w:val="00FE280D"/>
    <w:rsid w:val="00FE56DC"/>
    <w:rsid w:val="00FF12DC"/>
    <w:rsid w:val="00FF4272"/>
    <w:rsid w:val="00FF7003"/>
    <w:rsid w:val="5E5E46A9"/>
    <w:rsid w:val="61A9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styleId="9">
    <w:name w:val="Placeholder Text"/>
    <w:basedOn w:val="7"/>
    <w:semiHidden/>
    <w:qFormat/>
    <w:uiPriority w:val="99"/>
    <w:rPr>
      <w:color w:val="808080"/>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4584</Words>
  <Characters>26131</Characters>
  <Lines>217</Lines>
  <Paragraphs>61</Paragraphs>
  <TotalTime>83</TotalTime>
  <ScaleCrop>false</ScaleCrop>
  <LinksUpToDate>false</LinksUpToDate>
  <CharactersWithSpaces>30654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2023-01-27T10:55:00Z</dcterms:created>
  <dc:creator>款款 House</dc:creator>
  <cp:lastModifiedBy>钱堃</cp:lastModifiedBy>
  <dcterms:modified xsi:type="dcterms:W3CDTF">2023-02-14T10:36:02Z</dcterms:modified>
  <cp:revision>3001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BEAE79316D3C4ADFAB987B5A251B1B89</vt:lpwstr>
  </property>
</Properties>
</file>